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FA2" w:rsidRDefault="003D44E0" w:rsidP="00FA2190">
      <w:del w:id="0" w:author="zte" w:date="2013-05-02T16:05:00Z">
        <w:r w:rsidDel="004D37A2">
          <w:rPr>
            <w:rFonts w:hint="eastAsia"/>
          </w:rPr>
          <w:delText>目前</w:delText>
        </w:r>
      </w:del>
      <w:del w:id="1" w:author="zte" w:date="2013-05-02T16:06:00Z">
        <w:r w:rsidRPr="003D44E0" w:rsidDel="00936196">
          <w:rPr>
            <w:rFonts w:hint="eastAsia"/>
          </w:rPr>
          <w:delText>PC</w:delText>
        </w:r>
        <w:r w:rsidRPr="003D44E0" w:rsidDel="00C63335">
          <w:rPr>
            <w:rFonts w:hint="eastAsia"/>
          </w:rPr>
          <w:delText>侧</w:delText>
        </w:r>
        <w:r w:rsidRPr="003D44E0" w:rsidDel="00936196">
          <w:rPr>
            <w:rFonts w:hint="eastAsia"/>
          </w:rPr>
          <w:delText>命令最多</w:delText>
        </w:r>
      </w:del>
      <w:del w:id="2" w:author="zte" w:date="2013-05-02T16:05:00Z">
        <w:r w:rsidRPr="003D44E0" w:rsidDel="00552A62">
          <w:rPr>
            <w:rFonts w:hint="eastAsia"/>
          </w:rPr>
          <w:delText>8</w:delText>
        </w:r>
      </w:del>
      <w:del w:id="3" w:author="zte" w:date="2013-05-02T16:06:00Z">
        <w:r w:rsidRPr="003D44E0" w:rsidDel="00936196">
          <w:rPr>
            <w:rFonts w:hint="eastAsia"/>
          </w:rPr>
          <w:delText xml:space="preserve"> byte</w:delText>
        </w:r>
        <w:r w:rsidR="00437451" w:rsidDel="00936196">
          <w:rPr>
            <w:rFonts w:hint="eastAsia"/>
          </w:rPr>
          <w:delText>，即以下命令输入参数最多</w:delText>
        </w:r>
      </w:del>
      <w:del w:id="4" w:author="zte" w:date="2013-05-02T16:05:00Z">
        <w:r w:rsidR="00437451" w:rsidDel="00552A62">
          <w:rPr>
            <w:rFonts w:hint="eastAsia"/>
          </w:rPr>
          <w:delText>8</w:delText>
        </w:r>
      </w:del>
      <w:del w:id="5" w:author="zte" w:date="2013-05-02T16:06:00Z">
        <w:r w:rsidR="00437451" w:rsidDel="00936196">
          <w:rPr>
            <w:rFonts w:hint="eastAsia"/>
          </w:rPr>
          <w:delText>个</w:delText>
        </w:r>
        <w:r w:rsidR="00437451" w:rsidDel="00936196">
          <w:rPr>
            <w:rFonts w:hint="eastAsia"/>
          </w:rPr>
          <w:delText>byte</w:delText>
        </w:r>
      </w:del>
    </w:p>
    <w:p w:rsidR="00970A2B" w:rsidRPr="00970A2B" w:rsidRDefault="00952288" w:rsidP="00FA2190">
      <w:r>
        <w:rPr>
          <w:rFonts w:hint="eastAsia"/>
        </w:rPr>
        <w:t>以下</w:t>
      </w:r>
      <w:r w:rsidR="00970A2B">
        <w:rPr>
          <w:rFonts w:hint="eastAsia"/>
        </w:rPr>
        <w:t>接口都没有返回结果，默认是</w:t>
      </w:r>
      <w:r w:rsidR="00970A2B">
        <w:rPr>
          <w:rFonts w:hint="eastAsia"/>
        </w:rPr>
        <w:t>PC</w:t>
      </w:r>
      <w:r w:rsidR="00970A2B">
        <w:rPr>
          <w:rFonts w:hint="eastAsia"/>
        </w:rPr>
        <w:t>端进行保护，即</w:t>
      </w:r>
      <w:proofErr w:type="spellStart"/>
      <w:r w:rsidR="00970A2B" w:rsidRPr="00970A2B">
        <w:t>SI_Write</w:t>
      </w:r>
      <w:proofErr w:type="spellEnd"/>
      <w:r w:rsidR="00970A2B">
        <w:rPr>
          <w:rFonts w:hint="eastAsia"/>
        </w:rPr>
        <w:t>或</w:t>
      </w:r>
      <w:proofErr w:type="spellStart"/>
      <w:r w:rsidR="00970A2B" w:rsidRPr="00970A2B">
        <w:t>SI_Read</w:t>
      </w:r>
      <w:proofErr w:type="spellEnd"/>
      <w:r w:rsidR="00970A2B">
        <w:rPr>
          <w:rFonts w:hint="eastAsia"/>
        </w:rPr>
        <w:t>失败提示并终止操作</w:t>
      </w:r>
      <w:r w:rsidR="00A309AA">
        <w:rPr>
          <w:rFonts w:hint="eastAsia"/>
        </w:rPr>
        <w:t>，</w:t>
      </w:r>
      <w:ins w:id="6" w:author="zte" w:date="2013-04-27T16:40:00Z">
        <w:r w:rsidR="00D8341B">
          <w:rPr>
            <w:rFonts w:hint="eastAsia"/>
          </w:rPr>
          <w:t>号码的填写可以采用一个</w:t>
        </w:r>
        <w:r w:rsidR="00D8341B">
          <w:rPr>
            <w:rFonts w:hint="eastAsia"/>
          </w:rPr>
          <w:t>byte</w:t>
        </w:r>
        <w:r w:rsidR="00D8341B">
          <w:rPr>
            <w:rFonts w:hint="eastAsia"/>
          </w:rPr>
          <w:t>两个号码的</w:t>
        </w:r>
      </w:ins>
      <w:ins w:id="7" w:author="zte" w:date="2013-04-27T16:41:00Z">
        <w:r w:rsidR="00D8341B">
          <w:rPr>
            <w:rFonts w:hint="eastAsia"/>
          </w:rPr>
          <w:t>方式</w:t>
        </w:r>
        <w:r w:rsidR="00E8056C">
          <w:rPr>
            <w:rFonts w:hint="eastAsia"/>
          </w:rPr>
          <w:t>，</w:t>
        </w:r>
        <w:r w:rsidR="00D8341B" w:rsidRPr="0061309D">
          <w:rPr>
            <w:rFonts w:hint="eastAsia"/>
          </w:rPr>
          <w:t>低</w:t>
        </w:r>
        <w:r w:rsidR="00D8341B" w:rsidRPr="0061309D">
          <w:rPr>
            <w:rFonts w:hint="eastAsia"/>
          </w:rPr>
          <w:t>4bit</w:t>
        </w:r>
        <w:r w:rsidR="00D8341B" w:rsidRPr="0061309D">
          <w:rPr>
            <w:rFonts w:hint="eastAsia"/>
          </w:rPr>
          <w:t>为第一个号码，高</w:t>
        </w:r>
        <w:r w:rsidR="00D8341B" w:rsidRPr="0061309D">
          <w:rPr>
            <w:rFonts w:hint="eastAsia"/>
          </w:rPr>
          <w:t>4bit</w:t>
        </w:r>
        <w:r w:rsidR="00D8341B" w:rsidRPr="0061309D">
          <w:rPr>
            <w:rFonts w:hint="eastAsia"/>
          </w:rPr>
          <w:t>为第二个号码</w:t>
        </w:r>
        <w:r w:rsidR="00D8341B">
          <w:rPr>
            <w:rFonts w:hint="eastAsia"/>
          </w:rPr>
          <w:t>，看具体的长度要求</w:t>
        </w:r>
      </w:ins>
    </w:p>
    <w:p w:rsidR="00437451" w:rsidRDefault="00437451" w:rsidP="00FA2190"/>
    <w:p w:rsidR="00FA2190" w:rsidRDefault="00BE589D" w:rsidP="008E65DB">
      <w:pPr>
        <w:pStyle w:val="a8"/>
        <w:numPr>
          <w:ilvl w:val="0"/>
          <w:numId w:val="1"/>
        </w:numPr>
        <w:ind w:firstLineChars="0"/>
      </w:pPr>
      <w:bookmarkStart w:id="8" w:name="OLE_LINK9"/>
      <w:proofErr w:type="spellStart"/>
      <w:r w:rsidRPr="00BE589D">
        <w:t>CMD_GET_Filenumber</w:t>
      </w:r>
      <w:bookmarkEnd w:id="8"/>
      <w:proofErr w:type="spellEnd"/>
      <w:r>
        <w:rPr>
          <w:rFonts w:hint="eastAsia"/>
        </w:rPr>
        <w:t xml:space="preserve">  </w:t>
      </w:r>
      <w:r w:rsidRPr="00BE589D">
        <w:rPr>
          <w:rFonts w:hint="eastAsia"/>
        </w:rPr>
        <w:t>获取</w:t>
      </w:r>
      <w:r>
        <w:rPr>
          <w:rFonts w:hint="eastAsia"/>
        </w:rPr>
        <w:t>话机上录音</w:t>
      </w:r>
      <w:r w:rsidR="008E65DB">
        <w:rPr>
          <w:rFonts w:hint="eastAsia"/>
        </w:rPr>
        <w:t>文件</w:t>
      </w:r>
      <w:r w:rsidRPr="00BE589D">
        <w:rPr>
          <w:rFonts w:hint="eastAsia"/>
        </w:rPr>
        <w:t>的个数</w:t>
      </w:r>
    </w:p>
    <w:p w:rsidR="008E65DB" w:rsidRDefault="008E65DB" w:rsidP="008E65DB">
      <w:pPr>
        <w:pStyle w:val="a8"/>
        <w:ind w:left="360" w:firstLineChars="0" w:firstLine="0"/>
      </w:pPr>
      <w:bookmarkStart w:id="9" w:name="OLE_LINK1"/>
      <w:bookmarkStart w:id="10" w:name="OLE_LINK2"/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8E65DB" w:rsidRDefault="004756C9" w:rsidP="008E65DB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734A29" w:rsidTr="00C43505">
        <w:tc>
          <w:tcPr>
            <w:tcW w:w="2943" w:type="dxa"/>
          </w:tcPr>
          <w:p w:rsidR="00734A29" w:rsidRDefault="00734A29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34A29" w:rsidRDefault="00734A29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34A29" w:rsidRDefault="00734A29" w:rsidP="00C43505">
            <w:r>
              <w:rPr>
                <w:rFonts w:hint="eastAsia"/>
              </w:rPr>
              <w:t>备注</w:t>
            </w:r>
          </w:p>
        </w:tc>
      </w:tr>
      <w:tr w:rsidR="00734A29" w:rsidTr="00C43505">
        <w:tc>
          <w:tcPr>
            <w:tcW w:w="2943" w:type="dxa"/>
          </w:tcPr>
          <w:p w:rsidR="00734A29" w:rsidRDefault="00734A29" w:rsidP="00C43505">
            <w:bookmarkStart w:id="11" w:name="OLE_LINK10"/>
            <w:bookmarkStart w:id="12" w:name="OLE_LINK11"/>
            <w:proofErr w:type="spellStart"/>
            <w:r w:rsidRPr="00BE589D">
              <w:t>CMD_GET_Filenumber</w:t>
            </w:r>
            <w:bookmarkEnd w:id="11"/>
            <w:bookmarkEnd w:id="12"/>
            <w:proofErr w:type="spellEnd"/>
          </w:p>
        </w:tc>
        <w:tc>
          <w:tcPr>
            <w:tcW w:w="1134" w:type="dxa"/>
          </w:tcPr>
          <w:p w:rsidR="00734A29" w:rsidRDefault="00734A29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34A29" w:rsidRDefault="00E221BA" w:rsidP="00C43505">
            <w:bookmarkStart w:id="13" w:name="OLE_LINK16"/>
            <w:bookmarkStart w:id="14" w:name="OLE_LINK17"/>
            <w:ins w:id="15" w:author="zte" w:date="2013-04-27T14:48:00Z">
              <w:r>
                <w:rPr>
                  <w:rFonts w:hint="eastAsia"/>
                </w:rPr>
                <w:t>0x0</w:t>
              </w:r>
              <w:bookmarkEnd w:id="13"/>
              <w:bookmarkEnd w:id="14"/>
              <w:r>
                <w:rPr>
                  <w:rFonts w:hint="eastAsia"/>
                </w:rPr>
                <w:t>1</w:t>
              </w:r>
            </w:ins>
          </w:p>
        </w:tc>
      </w:tr>
      <w:tr w:rsidR="00514A2A" w:rsidTr="00C43505">
        <w:trPr>
          <w:ins w:id="16" w:author="zte" w:date="2013-04-27T16:27:00Z"/>
        </w:trPr>
        <w:tc>
          <w:tcPr>
            <w:tcW w:w="2943" w:type="dxa"/>
          </w:tcPr>
          <w:p w:rsidR="00514A2A" w:rsidRPr="00BE589D" w:rsidRDefault="00514A2A" w:rsidP="00C43505">
            <w:pPr>
              <w:rPr>
                <w:ins w:id="17" w:author="zte" w:date="2013-04-27T16:27:00Z"/>
              </w:rPr>
            </w:pPr>
            <w:ins w:id="18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EC0584" w:rsidP="00C43505">
            <w:pPr>
              <w:rPr>
                <w:ins w:id="19" w:author="zte" w:date="2013-04-27T16:27:00Z"/>
              </w:rPr>
            </w:pPr>
            <w:ins w:id="20" w:author="zte" w:date="2013-05-02T16:06:00Z">
              <w:r>
                <w:rPr>
                  <w:rFonts w:hint="eastAsia"/>
                </w:rPr>
                <w:t>2</w:t>
              </w:r>
            </w:ins>
            <w:ins w:id="21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514A2A">
            <w:pPr>
              <w:rPr>
                <w:ins w:id="22" w:author="zte" w:date="2013-04-27T16:27:00Z"/>
              </w:rPr>
            </w:pPr>
            <w:ins w:id="23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0</w:t>
              </w:r>
            </w:ins>
          </w:p>
        </w:tc>
      </w:tr>
    </w:tbl>
    <w:p w:rsidR="00734A29" w:rsidRPr="00734A29" w:rsidRDefault="00734A29" w:rsidP="008E65DB">
      <w:pPr>
        <w:pStyle w:val="a8"/>
        <w:ind w:left="360" w:firstLineChars="0" w:firstLine="0"/>
      </w:pPr>
    </w:p>
    <w:p w:rsidR="004756C9" w:rsidRDefault="004756C9" w:rsidP="008E65DB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C46D51" w:rsidTr="001A5CD0">
        <w:tc>
          <w:tcPr>
            <w:tcW w:w="2943" w:type="dxa"/>
          </w:tcPr>
          <w:p w:rsidR="00C46D51" w:rsidRDefault="00C46D51" w:rsidP="00C43505">
            <w:bookmarkStart w:id="24" w:name="OLE_LINK3"/>
            <w:bookmarkStart w:id="25" w:name="OLE_LINK4"/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C46D51" w:rsidRDefault="00C46D51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C46D51" w:rsidRDefault="00C46D51" w:rsidP="00C43505">
            <w:r>
              <w:rPr>
                <w:rFonts w:hint="eastAsia"/>
              </w:rPr>
              <w:t>备注</w:t>
            </w:r>
          </w:p>
        </w:tc>
      </w:tr>
      <w:tr w:rsidR="00F653E6" w:rsidTr="001A5CD0">
        <w:trPr>
          <w:ins w:id="26" w:author="zte" w:date="2013-04-27T14:38:00Z"/>
        </w:trPr>
        <w:tc>
          <w:tcPr>
            <w:tcW w:w="2943" w:type="dxa"/>
          </w:tcPr>
          <w:p w:rsidR="00F653E6" w:rsidRDefault="00F653E6" w:rsidP="00C43505">
            <w:pPr>
              <w:rPr>
                <w:ins w:id="27" w:author="zte" w:date="2013-04-27T14:38:00Z"/>
              </w:rPr>
            </w:pPr>
            <w:proofErr w:type="spellStart"/>
            <w:ins w:id="28" w:author="zte" w:date="2013-04-27T14:38:00Z">
              <w:r w:rsidRPr="00BE589D">
                <w:t>CMD_GET_Filenumber</w:t>
              </w:r>
              <w:proofErr w:type="spellEnd"/>
            </w:ins>
          </w:p>
        </w:tc>
        <w:tc>
          <w:tcPr>
            <w:tcW w:w="1134" w:type="dxa"/>
          </w:tcPr>
          <w:p w:rsidR="00F653E6" w:rsidRDefault="0095224F" w:rsidP="00C43505">
            <w:pPr>
              <w:rPr>
                <w:ins w:id="29" w:author="zte" w:date="2013-04-27T14:38:00Z"/>
              </w:rPr>
            </w:pPr>
            <w:ins w:id="30" w:author="zte" w:date="2013-04-27T14:42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F653E6" w:rsidRDefault="00E221BA" w:rsidP="00C43505">
            <w:pPr>
              <w:rPr>
                <w:ins w:id="31" w:author="zte" w:date="2013-04-27T14:38:00Z"/>
              </w:rPr>
            </w:pPr>
            <w:ins w:id="32" w:author="zte" w:date="2013-04-27T14:48:00Z">
              <w:r>
                <w:rPr>
                  <w:rFonts w:hint="eastAsia"/>
                </w:rPr>
                <w:t>0x01</w:t>
              </w:r>
            </w:ins>
          </w:p>
        </w:tc>
      </w:tr>
      <w:tr w:rsidR="00D57369" w:rsidTr="001A5CD0">
        <w:trPr>
          <w:ins w:id="33" w:author="zte" w:date="2013-04-27T14:43:00Z"/>
        </w:trPr>
        <w:tc>
          <w:tcPr>
            <w:tcW w:w="2943" w:type="dxa"/>
          </w:tcPr>
          <w:p w:rsidR="00D57369" w:rsidRPr="00BE589D" w:rsidRDefault="00D57369" w:rsidP="00C43505">
            <w:pPr>
              <w:rPr>
                <w:ins w:id="34" w:author="zte" w:date="2013-04-27T14:43:00Z"/>
              </w:rPr>
            </w:pPr>
            <w:ins w:id="35" w:author="zte" w:date="2013-04-27T14:4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D57369" w:rsidRDefault="00D57369" w:rsidP="00C43505">
            <w:pPr>
              <w:rPr>
                <w:ins w:id="36" w:author="zte" w:date="2013-04-27T14:43:00Z"/>
              </w:rPr>
            </w:pPr>
            <w:ins w:id="37" w:author="zte" w:date="2013-04-27T14:43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D57369" w:rsidRDefault="00D57369" w:rsidP="00C43505">
            <w:pPr>
              <w:rPr>
                <w:ins w:id="38" w:author="zte" w:date="2013-04-27T14:43:00Z"/>
              </w:rPr>
            </w:pPr>
            <w:ins w:id="39" w:author="zte" w:date="2013-04-27T14:43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2</w:t>
              </w:r>
            </w:ins>
          </w:p>
        </w:tc>
      </w:tr>
      <w:tr w:rsidR="00C46D51" w:rsidTr="001A5CD0">
        <w:tc>
          <w:tcPr>
            <w:tcW w:w="2943" w:type="dxa"/>
          </w:tcPr>
          <w:p w:rsidR="00C46D51" w:rsidRDefault="004F7741" w:rsidP="00C46D51">
            <w:r>
              <w:rPr>
                <w:rFonts w:hint="eastAsia"/>
              </w:rPr>
              <w:t>话机上所有录音文件的个数</w:t>
            </w:r>
          </w:p>
        </w:tc>
        <w:tc>
          <w:tcPr>
            <w:tcW w:w="1134" w:type="dxa"/>
          </w:tcPr>
          <w:p w:rsidR="00C46D51" w:rsidRDefault="00C46D51" w:rsidP="00C43505">
            <w:r>
              <w:rPr>
                <w:rFonts w:hint="eastAsia"/>
              </w:rPr>
              <w:t>2byte</w:t>
            </w:r>
          </w:p>
        </w:tc>
        <w:tc>
          <w:tcPr>
            <w:tcW w:w="4111" w:type="dxa"/>
          </w:tcPr>
          <w:p w:rsidR="00C46D51" w:rsidRDefault="001A5CD0" w:rsidP="00653EC8">
            <w:r>
              <w:rPr>
                <w:rFonts w:hint="eastAsia"/>
              </w:rPr>
              <w:t>byte[</w:t>
            </w:r>
            <w:r w:rsidR="00653EC8">
              <w:rPr>
                <w:rFonts w:hint="eastAsia"/>
              </w:rP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</w:t>
            </w:r>
            <w:r w:rsidR="00653EC8">
              <w:rPr>
                <w:rFonts w:hint="eastAsia"/>
              </w:rPr>
              <w:t>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为低字节</w:t>
            </w:r>
          </w:p>
        </w:tc>
      </w:tr>
      <w:bookmarkEnd w:id="9"/>
      <w:bookmarkEnd w:id="10"/>
      <w:bookmarkEnd w:id="24"/>
      <w:bookmarkEnd w:id="25"/>
    </w:tbl>
    <w:p w:rsidR="00FA2190" w:rsidRDefault="00FA2190" w:rsidP="00FA2190"/>
    <w:p w:rsidR="00FA2190" w:rsidRDefault="009E0F74" w:rsidP="009E0F74">
      <w:pPr>
        <w:pStyle w:val="a8"/>
        <w:numPr>
          <w:ilvl w:val="0"/>
          <w:numId w:val="1"/>
        </w:numPr>
        <w:ind w:firstLineChars="0"/>
      </w:pPr>
      <w:proofErr w:type="spellStart"/>
      <w:r w:rsidRPr="009E0F74">
        <w:t>CMD_GET_Fileinfo</w:t>
      </w:r>
      <w:proofErr w:type="spellEnd"/>
      <w:r>
        <w:rPr>
          <w:rFonts w:hint="eastAsia"/>
        </w:rPr>
        <w:t xml:space="preserve">  </w:t>
      </w:r>
      <w:r w:rsidRPr="009E0F74">
        <w:rPr>
          <w:rFonts w:hint="eastAsia"/>
        </w:rPr>
        <w:t>获取某个文件</w:t>
      </w:r>
      <w:r w:rsidR="00B0109D">
        <w:rPr>
          <w:rFonts w:hint="eastAsia"/>
        </w:rPr>
        <w:t>头</w:t>
      </w:r>
      <w:r w:rsidRPr="009E0F74">
        <w:rPr>
          <w:rFonts w:hint="eastAsia"/>
        </w:rPr>
        <w:t>的信息</w:t>
      </w:r>
    </w:p>
    <w:p w:rsidR="009E0F74" w:rsidRDefault="009E0F74" w:rsidP="009E0F74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9E0F74" w:rsidRDefault="009E0F74" w:rsidP="009E0F74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9E0F74" w:rsidTr="00C43505">
        <w:tc>
          <w:tcPr>
            <w:tcW w:w="2943" w:type="dxa"/>
          </w:tcPr>
          <w:p w:rsidR="009E0F74" w:rsidRDefault="009E0F7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9E0F74" w:rsidRDefault="009E0F7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9E0F74" w:rsidRDefault="009E0F74" w:rsidP="00C43505">
            <w:r>
              <w:rPr>
                <w:rFonts w:hint="eastAsia"/>
              </w:rPr>
              <w:t>备注</w:t>
            </w:r>
          </w:p>
        </w:tc>
      </w:tr>
      <w:tr w:rsidR="00D40E1B" w:rsidTr="00C43505">
        <w:tc>
          <w:tcPr>
            <w:tcW w:w="2943" w:type="dxa"/>
          </w:tcPr>
          <w:p w:rsidR="00D40E1B" w:rsidRDefault="00D40E1B" w:rsidP="00C43505">
            <w:bookmarkStart w:id="40" w:name="OLE_LINK12"/>
            <w:bookmarkStart w:id="41" w:name="OLE_LINK13"/>
            <w:proofErr w:type="spellStart"/>
            <w:r w:rsidRPr="009E0F74">
              <w:t>CMD_GET_Fileinfo</w:t>
            </w:r>
            <w:bookmarkEnd w:id="40"/>
            <w:bookmarkEnd w:id="41"/>
            <w:proofErr w:type="spellEnd"/>
          </w:p>
        </w:tc>
        <w:tc>
          <w:tcPr>
            <w:tcW w:w="1134" w:type="dxa"/>
          </w:tcPr>
          <w:p w:rsidR="00D40E1B" w:rsidRDefault="00D40E1B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D40E1B" w:rsidRDefault="00E221BA" w:rsidP="00C43505">
            <w:ins w:id="42" w:author="zte" w:date="2013-04-27T14:48:00Z">
              <w:r>
                <w:rPr>
                  <w:rFonts w:hint="eastAsia"/>
                </w:rPr>
                <w:t>0x02</w:t>
              </w:r>
            </w:ins>
          </w:p>
        </w:tc>
      </w:tr>
      <w:tr w:rsidR="00514A2A" w:rsidTr="00C43505">
        <w:trPr>
          <w:ins w:id="43" w:author="zte" w:date="2013-04-27T16:27:00Z"/>
        </w:trPr>
        <w:tc>
          <w:tcPr>
            <w:tcW w:w="2943" w:type="dxa"/>
          </w:tcPr>
          <w:p w:rsidR="00514A2A" w:rsidRPr="009E0F74" w:rsidRDefault="00514A2A" w:rsidP="00C43505">
            <w:pPr>
              <w:rPr>
                <w:ins w:id="44" w:author="zte" w:date="2013-04-27T16:27:00Z"/>
              </w:rPr>
            </w:pPr>
            <w:ins w:id="45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EC0584" w:rsidP="00C43505">
            <w:pPr>
              <w:rPr>
                <w:ins w:id="46" w:author="zte" w:date="2013-04-27T16:27:00Z"/>
              </w:rPr>
            </w:pPr>
            <w:ins w:id="47" w:author="zte" w:date="2013-05-02T16:07:00Z">
              <w:r>
                <w:rPr>
                  <w:rFonts w:hint="eastAsia"/>
                </w:rPr>
                <w:t>2</w:t>
              </w:r>
            </w:ins>
            <w:ins w:id="48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514A2A">
            <w:pPr>
              <w:rPr>
                <w:ins w:id="49" w:author="zte" w:date="2013-04-27T16:27:00Z"/>
              </w:rPr>
            </w:pPr>
            <w:ins w:id="50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2</w:t>
              </w:r>
            </w:ins>
          </w:p>
        </w:tc>
      </w:tr>
      <w:tr w:rsidR="00514A2A" w:rsidTr="00C43505">
        <w:tc>
          <w:tcPr>
            <w:tcW w:w="2943" w:type="dxa"/>
          </w:tcPr>
          <w:p w:rsidR="00514A2A" w:rsidRDefault="00514A2A" w:rsidP="00C43505">
            <w:r>
              <w:rPr>
                <w:rFonts w:hint="eastAsia"/>
              </w:rPr>
              <w:t>文件索引值，对应话机上所有录音文件个数的序号，比如话机上回复有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个记录，此时获取第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个输入参数为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514A2A" w:rsidRDefault="00514A2A" w:rsidP="00C43505">
            <w:r>
              <w:rPr>
                <w:rFonts w:hint="eastAsia"/>
              </w:rPr>
              <w:t>2byte</w:t>
            </w:r>
          </w:p>
        </w:tc>
        <w:tc>
          <w:tcPr>
            <w:tcW w:w="4111" w:type="dxa"/>
          </w:tcPr>
          <w:p w:rsidR="00514A2A" w:rsidRDefault="00514A2A" w:rsidP="00E217E3">
            <w:r>
              <w:rPr>
                <w:rFonts w:hint="eastAsia"/>
              </w:rPr>
              <w:t>byte[2]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9E0F74" w:rsidRPr="009E0F74" w:rsidRDefault="009E0F74" w:rsidP="009E0F74">
      <w:pPr>
        <w:pStyle w:val="a8"/>
        <w:ind w:left="360" w:firstLineChars="0" w:firstLine="0"/>
      </w:pPr>
    </w:p>
    <w:p w:rsidR="009E0F74" w:rsidRDefault="009E0F74" w:rsidP="009E0F74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9E0F74" w:rsidTr="00C43505">
        <w:tc>
          <w:tcPr>
            <w:tcW w:w="2943" w:type="dxa"/>
          </w:tcPr>
          <w:p w:rsidR="009E0F74" w:rsidRDefault="009E0F7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9E0F74" w:rsidRDefault="009E0F7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9E0F74" w:rsidRDefault="009E0F74" w:rsidP="00C43505">
            <w:r>
              <w:rPr>
                <w:rFonts w:hint="eastAsia"/>
              </w:rPr>
              <w:t>备注</w:t>
            </w:r>
          </w:p>
        </w:tc>
      </w:tr>
      <w:tr w:rsidR="00D57369" w:rsidTr="00C43505">
        <w:trPr>
          <w:ins w:id="51" w:author="zte" w:date="2013-04-27T14:42:00Z"/>
        </w:trPr>
        <w:tc>
          <w:tcPr>
            <w:tcW w:w="2943" w:type="dxa"/>
          </w:tcPr>
          <w:p w:rsidR="00D57369" w:rsidRDefault="00D57369" w:rsidP="00C43505">
            <w:pPr>
              <w:rPr>
                <w:ins w:id="52" w:author="zte" w:date="2013-04-27T14:42:00Z"/>
              </w:rPr>
            </w:pPr>
            <w:proofErr w:type="spellStart"/>
            <w:ins w:id="53" w:author="zte" w:date="2013-04-27T14:42:00Z">
              <w:r w:rsidRPr="009E0F74">
                <w:t>CMD_GET_Fileinfo</w:t>
              </w:r>
              <w:proofErr w:type="spellEnd"/>
            </w:ins>
          </w:p>
        </w:tc>
        <w:tc>
          <w:tcPr>
            <w:tcW w:w="1134" w:type="dxa"/>
          </w:tcPr>
          <w:p w:rsidR="00D57369" w:rsidRDefault="00D57369" w:rsidP="00C43505">
            <w:pPr>
              <w:rPr>
                <w:ins w:id="54" w:author="zte" w:date="2013-04-27T14:42:00Z"/>
              </w:rPr>
            </w:pPr>
            <w:ins w:id="55" w:author="zte" w:date="2013-04-27T14:42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D57369" w:rsidRDefault="00E221BA" w:rsidP="00C43505">
            <w:pPr>
              <w:rPr>
                <w:ins w:id="56" w:author="zte" w:date="2013-04-27T14:42:00Z"/>
              </w:rPr>
            </w:pPr>
            <w:ins w:id="57" w:author="zte" w:date="2013-04-27T14:48:00Z">
              <w:r>
                <w:rPr>
                  <w:rFonts w:hint="eastAsia"/>
                </w:rPr>
                <w:t>0x02</w:t>
              </w:r>
            </w:ins>
          </w:p>
        </w:tc>
      </w:tr>
      <w:tr w:rsidR="00D57369" w:rsidTr="00C43505">
        <w:trPr>
          <w:ins w:id="58" w:author="zte" w:date="2013-04-27T14:44:00Z"/>
        </w:trPr>
        <w:tc>
          <w:tcPr>
            <w:tcW w:w="2943" w:type="dxa"/>
          </w:tcPr>
          <w:p w:rsidR="00D57369" w:rsidRPr="009E0F74" w:rsidRDefault="00D57369" w:rsidP="00C43505">
            <w:pPr>
              <w:rPr>
                <w:ins w:id="59" w:author="zte" w:date="2013-04-27T14:44:00Z"/>
              </w:rPr>
            </w:pPr>
            <w:ins w:id="60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D57369" w:rsidRDefault="00D57369" w:rsidP="00C43505">
            <w:pPr>
              <w:rPr>
                <w:ins w:id="61" w:author="zte" w:date="2013-04-27T14:44:00Z"/>
              </w:rPr>
            </w:pPr>
            <w:ins w:id="62" w:author="zte" w:date="2013-04-27T14:44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D57369" w:rsidRDefault="00D57369" w:rsidP="00D57369">
            <w:pPr>
              <w:rPr>
                <w:ins w:id="63" w:author="zte" w:date="2013-04-27T14:44:00Z"/>
              </w:rPr>
            </w:pPr>
            <w:ins w:id="64" w:author="zte" w:date="2013-04-27T14:44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32</w:t>
              </w:r>
            </w:ins>
          </w:p>
        </w:tc>
      </w:tr>
      <w:tr w:rsidR="00D57369" w:rsidTr="00C43505">
        <w:tc>
          <w:tcPr>
            <w:tcW w:w="2943" w:type="dxa"/>
          </w:tcPr>
          <w:p w:rsidR="00D57369" w:rsidRDefault="00D57369" w:rsidP="00B0109D">
            <w:r w:rsidRPr="007069BE">
              <w:rPr>
                <w:rFonts w:hint="eastAsia"/>
              </w:rPr>
              <w:t>文件头</w:t>
            </w:r>
            <w:del w:id="65" w:author="zte" w:date="2013-04-27T14:42:00Z">
              <w:r w:rsidRPr="007069BE" w:rsidDel="00D57369">
                <w:rPr>
                  <w:rFonts w:hint="eastAsia"/>
                </w:rPr>
                <w:delText>信息，不定长</w:delText>
              </w:r>
            </w:del>
          </w:p>
        </w:tc>
        <w:tc>
          <w:tcPr>
            <w:tcW w:w="1134" w:type="dxa"/>
          </w:tcPr>
          <w:p w:rsidR="00D57369" w:rsidRDefault="00D57369" w:rsidP="00C43505">
            <w:r>
              <w:rPr>
                <w:rFonts w:hint="eastAsia"/>
              </w:rPr>
              <w:t>32byte</w:t>
            </w:r>
          </w:p>
        </w:tc>
        <w:tc>
          <w:tcPr>
            <w:tcW w:w="4111" w:type="dxa"/>
          </w:tcPr>
          <w:p w:rsidR="00D57369" w:rsidRDefault="00D57369" w:rsidP="00C43505">
            <w:r>
              <w:rPr>
                <w:rFonts w:hint="eastAsia"/>
              </w:rPr>
              <w:t>byte[0][1]</w:t>
            </w:r>
            <w:r>
              <w:rPr>
                <w:rFonts w:hint="eastAsia"/>
              </w:rPr>
              <w:t>是文件序号，接下来按照顺序就是来去电属性，日期等</w:t>
            </w:r>
          </w:p>
        </w:tc>
      </w:tr>
    </w:tbl>
    <w:p w:rsidR="009E0F74" w:rsidRDefault="009E0F74" w:rsidP="009E0F74">
      <w:pPr>
        <w:pStyle w:val="a8"/>
        <w:ind w:left="360" w:firstLineChars="0" w:firstLine="0"/>
      </w:pPr>
    </w:p>
    <w:p w:rsidR="00081A45" w:rsidRDefault="00081A45" w:rsidP="00081A45">
      <w:pPr>
        <w:pStyle w:val="a8"/>
        <w:numPr>
          <w:ilvl w:val="0"/>
          <w:numId w:val="1"/>
        </w:numPr>
        <w:ind w:firstLineChars="0"/>
      </w:pPr>
      <w:proofErr w:type="spellStart"/>
      <w:r w:rsidRPr="00081A45">
        <w:t>CMD_GET_Filecontent</w:t>
      </w:r>
      <w:proofErr w:type="spellEnd"/>
      <w:r>
        <w:rPr>
          <w:rFonts w:hint="eastAsia"/>
        </w:rPr>
        <w:t xml:space="preserve">  </w:t>
      </w:r>
      <w:r w:rsidRPr="00081A45">
        <w:rPr>
          <w:rFonts w:hint="eastAsia"/>
        </w:rPr>
        <w:t>获取某个文件的内容</w:t>
      </w:r>
    </w:p>
    <w:p w:rsidR="00081A45" w:rsidRDefault="00081A45" w:rsidP="00081A45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081A45" w:rsidRDefault="00081A45" w:rsidP="00081A45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081A45" w:rsidTr="00C43505">
        <w:tc>
          <w:tcPr>
            <w:tcW w:w="2943" w:type="dxa"/>
          </w:tcPr>
          <w:p w:rsidR="00081A45" w:rsidRDefault="00081A4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081A45" w:rsidRDefault="00081A4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081A45" w:rsidRDefault="00081A45" w:rsidP="00C43505">
            <w:r>
              <w:rPr>
                <w:rFonts w:hint="eastAsia"/>
              </w:rPr>
              <w:t>备注</w:t>
            </w:r>
          </w:p>
        </w:tc>
      </w:tr>
      <w:tr w:rsidR="007B58D4" w:rsidTr="00C43505">
        <w:tc>
          <w:tcPr>
            <w:tcW w:w="2943" w:type="dxa"/>
          </w:tcPr>
          <w:p w:rsidR="007B58D4" w:rsidRDefault="007B58D4" w:rsidP="00C43505">
            <w:proofErr w:type="spellStart"/>
            <w:r w:rsidRPr="00081A45">
              <w:t>CMD_GET_Filecontent</w:t>
            </w:r>
            <w:proofErr w:type="spellEnd"/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66" w:author="zte" w:date="2013-04-27T14:48:00Z">
              <w:r>
                <w:rPr>
                  <w:rFonts w:hint="eastAsia"/>
                </w:rPr>
                <w:t>0x03</w:t>
              </w:r>
            </w:ins>
          </w:p>
        </w:tc>
      </w:tr>
      <w:tr w:rsidR="00514A2A" w:rsidTr="00C43505">
        <w:trPr>
          <w:ins w:id="67" w:author="zte" w:date="2013-04-27T16:27:00Z"/>
        </w:trPr>
        <w:tc>
          <w:tcPr>
            <w:tcW w:w="2943" w:type="dxa"/>
          </w:tcPr>
          <w:p w:rsidR="00514A2A" w:rsidRPr="00081A45" w:rsidRDefault="00514A2A" w:rsidP="00C43505">
            <w:pPr>
              <w:rPr>
                <w:ins w:id="68" w:author="zte" w:date="2013-04-27T16:27:00Z"/>
              </w:rPr>
            </w:pPr>
            <w:ins w:id="69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EC0584" w:rsidP="00C43505">
            <w:pPr>
              <w:rPr>
                <w:ins w:id="70" w:author="zte" w:date="2013-04-27T16:27:00Z"/>
              </w:rPr>
            </w:pPr>
            <w:ins w:id="71" w:author="zte" w:date="2013-05-02T16:07:00Z">
              <w:r>
                <w:rPr>
                  <w:rFonts w:hint="eastAsia"/>
                </w:rPr>
                <w:t>2</w:t>
              </w:r>
            </w:ins>
            <w:ins w:id="72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514A2A">
            <w:pPr>
              <w:rPr>
                <w:ins w:id="73" w:author="zte" w:date="2013-04-27T16:27:00Z"/>
              </w:rPr>
            </w:pPr>
            <w:ins w:id="74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6</w:t>
              </w:r>
            </w:ins>
          </w:p>
        </w:tc>
      </w:tr>
      <w:tr w:rsidR="00514A2A" w:rsidTr="00C43505">
        <w:tc>
          <w:tcPr>
            <w:tcW w:w="2943" w:type="dxa"/>
          </w:tcPr>
          <w:p w:rsidR="00514A2A" w:rsidRDefault="00514A2A" w:rsidP="00081A45">
            <w:r w:rsidRPr="00081A45">
              <w:rPr>
                <w:rFonts w:hint="eastAsia"/>
              </w:rPr>
              <w:t>文件内容起始地址</w:t>
            </w:r>
          </w:p>
        </w:tc>
        <w:tc>
          <w:tcPr>
            <w:tcW w:w="1134" w:type="dxa"/>
          </w:tcPr>
          <w:p w:rsidR="00514A2A" w:rsidRDefault="00514A2A" w:rsidP="00C43505">
            <w:r w:rsidRPr="00081A45">
              <w:rPr>
                <w:rFonts w:hint="eastAsia"/>
              </w:rPr>
              <w:t>4 byte</w:t>
            </w:r>
          </w:p>
        </w:tc>
        <w:tc>
          <w:tcPr>
            <w:tcW w:w="4111" w:type="dxa"/>
          </w:tcPr>
          <w:p w:rsidR="00514A2A" w:rsidRDefault="00514A2A" w:rsidP="00131315">
            <w:bookmarkStart w:id="75" w:name="OLE_LINK5"/>
            <w:bookmarkStart w:id="76" w:name="OLE_LINK6"/>
            <w:r>
              <w:rPr>
                <w:rFonts w:hint="eastAsia"/>
              </w:rPr>
              <w:t>byte[4]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byte[1]</w:t>
            </w:r>
            <w:r>
              <w:rPr>
                <w:rFonts w:hint="eastAsia"/>
              </w:rPr>
              <w:t>为低字节</w:t>
            </w:r>
            <w:bookmarkEnd w:id="75"/>
            <w:bookmarkEnd w:id="76"/>
          </w:p>
        </w:tc>
      </w:tr>
      <w:tr w:rsidR="00514A2A" w:rsidTr="00C43505">
        <w:tc>
          <w:tcPr>
            <w:tcW w:w="2943" w:type="dxa"/>
          </w:tcPr>
          <w:p w:rsidR="00514A2A" w:rsidRPr="00081A45" w:rsidRDefault="00514A2A" w:rsidP="00081A45">
            <w:r>
              <w:rPr>
                <w:rFonts w:hint="eastAsia"/>
              </w:rPr>
              <w:lastRenderedPageBreak/>
              <w:t>需要读取数据长度</w:t>
            </w:r>
          </w:p>
        </w:tc>
        <w:tc>
          <w:tcPr>
            <w:tcW w:w="1134" w:type="dxa"/>
          </w:tcPr>
          <w:p w:rsidR="00514A2A" w:rsidRPr="00081A45" w:rsidRDefault="00514A2A" w:rsidP="00C43505">
            <w:r>
              <w:rPr>
                <w:rFonts w:hint="eastAsia"/>
              </w:rPr>
              <w:t>2 byte</w:t>
            </w:r>
          </w:p>
        </w:tc>
        <w:tc>
          <w:tcPr>
            <w:tcW w:w="4111" w:type="dxa"/>
          </w:tcPr>
          <w:p w:rsidR="00514A2A" w:rsidRDefault="00514A2A" w:rsidP="005527F2">
            <w:r>
              <w:rPr>
                <w:rFonts w:hint="eastAsia"/>
              </w:rPr>
              <w:t>byte[6]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byte[5]</w:t>
            </w:r>
            <w:r>
              <w:rPr>
                <w:rFonts w:hint="eastAsia"/>
              </w:rPr>
              <w:t>为低字节，文件尚未传完是</w:t>
            </w:r>
            <w:r w:rsidRPr="00CB54DE">
              <w:t>MAX_PACKET_SIZE_READ</w:t>
            </w:r>
            <w:r>
              <w:rPr>
                <w:rFonts w:hint="eastAsia"/>
              </w:rPr>
              <w:t>，文件最后一包是实际的剩下的文件长度</w:t>
            </w:r>
          </w:p>
        </w:tc>
      </w:tr>
    </w:tbl>
    <w:p w:rsidR="00081A45" w:rsidRPr="009E0F74" w:rsidRDefault="00081A45" w:rsidP="00081A45">
      <w:pPr>
        <w:pStyle w:val="a8"/>
        <w:ind w:left="360" w:firstLineChars="0" w:firstLine="0"/>
      </w:pPr>
    </w:p>
    <w:p w:rsidR="00081A45" w:rsidRDefault="00081A45" w:rsidP="00081A45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081A45" w:rsidTr="00C43505">
        <w:tc>
          <w:tcPr>
            <w:tcW w:w="2943" w:type="dxa"/>
          </w:tcPr>
          <w:p w:rsidR="00081A45" w:rsidRDefault="00081A4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081A45" w:rsidRDefault="00081A4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081A45" w:rsidRDefault="00081A45" w:rsidP="00C43505">
            <w:r>
              <w:rPr>
                <w:rFonts w:hint="eastAsia"/>
              </w:rPr>
              <w:t>备注</w:t>
            </w:r>
          </w:p>
        </w:tc>
      </w:tr>
      <w:tr w:rsidR="006F58D1" w:rsidTr="00C43505">
        <w:trPr>
          <w:ins w:id="77" w:author="zte" w:date="2013-04-27T14:44:00Z"/>
        </w:trPr>
        <w:tc>
          <w:tcPr>
            <w:tcW w:w="2943" w:type="dxa"/>
          </w:tcPr>
          <w:p w:rsidR="006F58D1" w:rsidRDefault="006F58D1" w:rsidP="00C43505">
            <w:pPr>
              <w:rPr>
                <w:ins w:id="78" w:author="zte" w:date="2013-04-27T14:44:00Z"/>
              </w:rPr>
            </w:pPr>
            <w:proofErr w:type="spellStart"/>
            <w:ins w:id="79" w:author="zte" w:date="2013-04-27T14:44:00Z">
              <w:r w:rsidRPr="00081A45">
                <w:t>CMD_GET_Filecontent</w:t>
              </w:r>
              <w:proofErr w:type="spellEnd"/>
            </w:ins>
          </w:p>
        </w:tc>
        <w:tc>
          <w:tcPr>
            <w:tcW w:w="1134" w:type="dxa"/>
          </w:tcPr>
          <w:p w:rsidR="006F58D1" w:rsidRDefault="006F58D1" w:rsidP="00C43505">
            <w:pPr>
              <w:rPr>
                <w:ins w:id="80" w:author="zte" w:date="2013-04-27T14:44:00Z"/>
              </w:rPr>
            </w:pPr>
            <w:ins w:id="81" w:author="zte" w:date="2013-04-27T14:44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6F58D1" w:rsidRDefault="00E221BA" w:rsidP="00C43505">
            <w:pPr>
              <w:rPr>
                <w:ins w:id="82" w:author="zte" w:date="2013-04-27T14:44:00Z"/>
              </w:rPr>
            </w:pPr>
            <w:ins w:id="83" w:author="zte" w:date="2013-04-27T14:48:00Z">
              <w:r>
                <w:rPr>
                  <w:rFonts w:hint="eastAsia"/>
                </w:rPr>
                <w:t>0x03</w:t>
              </w:r>
            </w:ins>
          </w:p>
        </w:tc>
      </w:tr>
      <w:tr w:rsidR="006F58D1" w:rsidTr="00C43505">
        <w:trPr>
          <w:ins w:id="84" w:author="zte" w:date="2013-04-27T14:44:00Z"/>
        </w:trPr>
        <w:tc>
          <w:tcPr>
            <w:tcW w:w="2943" w:type="dxa"/>
          </w:tcPr>
          <w:p w:rsidR="006F58D1" w:rsidRDefault="006F58D1" w:rsidP="00C43505">
            <w:pPr>
              <w:rPr>
                <w:ins w:id="85" w:author="zte" w:date="2013-04-27T14:44:00Z"/>
              </w:rPr>
            </w:pPr>
            <w:ins w:id="86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6F58D1" w:rsidRDefault="006F58D1" w:rsidP="00C43505">
            <w:pPr>
              <w:rPr>
                <w:ins w:id="87" w:author="zte" w:date="2013-04-27T14:44:00Z"/>
              </w:rPr>
            </w:pPr>
            <w:ins w:id="88" w:author="zte" w:date="2013-04-27T14:44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6F58D1" w:rsidRDefault="006F58D1" w:rsidP="00503735">
            <w:pPr>
              <w:rPr>
                <w:ins w:id="89" w:author="zte" w:date="2013-04-27T14:44:00Z"/>
              </w:rPr>
            </w:pPr>
            <w:ins w:id="90" w:author="zte" w:date="2013-04-27T14:44:00Z">
              <w:r>
                <w:rPr>
                  <w:rFonts w:hint="eastAsia"/>
                </w:rPr>
                <w:t>此时为</w:t>
              </w:r>
              <w:r w:rsidR="00503735">
                <w:rPr>
                  <w:rFonts w:hint="eastAsia"/>
                </w:rPr>
                <w:t>输入参数</w:t>
              </w:r>
              <w:r w:rsidR="00D718C0">
                <w:rPr>
                  <w:rFonts w:hint="eastAsia"/>
                </w:rPr>
                <w:t>需要读取数据的长度</w:t>
              </w:r>
            </w:ins>
          </w:p>
        </w:tc>
      </w:tr>
      <w:tr w:rsidR="006F58D1" w:rsidTr="00C43505">
        <w:tc>
          <w:tcPr>
            <w:tcW w:w="2943" w:type="dxa"/>
          </w:tcPr>
          <w:p w:rsidR="006F58D1" w:rsidRDefault="006F58D1" w:rsidP="00C43505">
            <w:r w:rsidRPr="004320CA">
              <w:rPr>
                <w:rFonts w:hint="eastAsia"/>
              </w:rPr>
              <w:t>文件信息</w:t>
            </w:r>
          </w:p>
        </w:tc>
        <w:tc>
          <w:tcPr>
            <w:tcW w:w="1134" w:type="dxa"/>
          </w:tcPr>
          <w:p w:rsidR="006F58D1" w:rsidRDefault="006F58D1" w:rsidP="00C43505">
            <w:r>
              <w:rPr>
                <w:rFonts w:hint="eastAsia"/>
              </w:rPr>
              <w:t>输入参数中的数据长度</w:t>
            </w:r>
          </w:p>
        </w:tc>
        <w:tc>
          <w:tcPr>
            <w:tcW w:w="4111" w:type="dxa"/>
          </w:tcPr>
          <w:p w:rsidR="006F58D1" w:rsidRPr="00117CD8" w:rsidRDefault="006F58D1" w:rsidP="00C43505">
            <w:r>
              <w:t>B</w:t>
            </w:r>
            <w:r>
              <w:rPr>
                <w:rFonts w:hint="eastAsia"/>
              </w:rPr>
              <w:t>yte[0][1][2]</w:t>
            </w:r>
            <w:r>
              <w:rPr>
                <w:rFonts w:hint="eastAsia"/>
              </w:rPr>
              <w:t>顺序放数据</w:t>
            </w:r>
          </w:p>
        </w:tc>
      </w:tr>
    </w:tbl>
    <w:p w:rsidR="00081A45" w:rsidRDefault="00081A45" w:rsidP="009E0F74">
      <w:pPr>
        <w:pStyle w:val="a8"/>
        <w:ind w:left="360" w:firstLineChars="0" w:firstLine="0"/>
      </w:pPr>
    </w:p>
    <w:p w:rsidR="00946172" w:rsidRDefault="00D64263" w:rsidP="00946172">
      <w:pPr>
        <w:pStyle w:val="a8"/>
        <w:numPr>
          <w:ilvl w:val="0"/>
          <w:numId w:val="1"/>
        </w:numPr>
        <w:ind w:firstLineChars="0"/>
      </w:pPr>
      <w:proofErr w:type="spellStart"/>
      <w:r w:rsidRPr="00D64263">
        <w:t>CMD_GET_Password</w:t>
      </w:r>
      <w:proofErr w:type="spellEnd"/>
      <w:r w:rsidR="00946172">
        <w:rPr>
          <w:rFonts w:hint="eastAsia"/>
        </w:rPr>
        <w:t xml:space="preserve">  </w:t>
      </w:r>
      <w:r w:rsidRPr="00D64263">
        <w:rPr>
          <w:rFonts w:hint="eastAsia"/>
        </w:rPr>
        <w:t>获取单片机保存的密码</w:t>
      </w:r>
    </w:p>
    <w:p w:rsidR="00946172" w:rsidRDefault="00946172" w:rsidP="00946172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946172" w:rsidRDefault="00946172" w:rsidP="00946172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117CD8" w:rsidTr="00C43505">
        <w:tc>
          <w:tcPr>
            <w:tcW w:w="2943" w:type="dxa"/>
          </w:tcPr>
          <w:p w:rsidR="007B58D4" w:rsidRDefault="007B58D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B58D4" w:rsidRDefault="007B58D4" w:rsidP="00C43505">
            <w:r>
              <w:rPr>
                <w:rFonts w:hint="eastAsia"/>
              </w:rPr>
              <w:t>备注</w:t>
            </w:r>
          </w:p>
        </w:tc>
      </w:tr>
      <w:tr w:rsidR="00117CD8" w:rsidTr="00C43505">
        <w:tc>
          <w:tcPr>
            <w:tcW w:w="2943" w:type="dxa"/>
          </w:tcPr>
          <w:p w:rsidR="007B58D4" w:rsidRDefault="007B58D4" w:rsidP="00C43505">
            <w:proofErr w:type="spellStart"/>
            <w:r w:rsidRPr="00D64263">
              <w:t>CMD_GET_Password</w:t>
            </w:r>
            <w:proofErr w:type="spellEnd"/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91" w:author="zte" w:date="2013-04-27T14:48:00Z">
              <w:r>
                <w:rPr>
                  <w:rFonts w:hint="eastAsia"/>
                </w:rPr>
                <w:t>0x04</w:t>
              </w:r>
            </w:ins>
          </w:p>
        </w:tc>
      </w:tr>
      <w:tr w:rsidR="00514A2A" w:rsidTr="00C43505">
        <w:trPr>
          <w:ins w:id="92" w:author="zte" w:date="2013-04-27T16:27:00Z"/>
        </w:trPr>
        <w:tc>
          <w:tcPr>
            <w:tcW w:w="2943" w:type="dxa"/>
          </w:tcPr>
          <w:p w:rsidR="00514A2A" w:rsidRPr="00D64263" w:rsidRDefault="00514A2A" w:rsidP="00C43505">
            <w:pPr>
              <w:rPr>
                <w:ins w:id="93" w:author="zte" w:date="2013-04-27T16:27:00Z"/>
              </w:rPr>
            </w:pPr>
            <w:ins w:id="94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576581" w:rsidP="00C43505">
            <w:pPr>
              <w:rPr>
                <w:ins w:id="95" w:author="zte" w:date="2013-04-27T16:27:00Z"/>
              </w:rPr>
            </w:pPr>
            <w:ins w:id="96" w:author="zte" w:date="2013-05-02T16:07:00Z">
              <w:r>
                <w:rPr>
                  <w:rFonts w:hint="eastAsia"/>
                </w:rPr>
                <w:t>2</w:t>
              </w:r>
            </w:ins>
            <w:ins w:id="97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C43505">
            <w:pPr>
              <w:rPr>
                <w:ins w:id="98" w:author="zte" w:date="2013-04-27T16:27:00Z"/>
              </w:rPr>
            </w:pPr>
            <w:ins w:id="99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0</w:t>
              </w:r>
            </w:ins>
          </w:p>
        </w:tc>
      </w:tr>
    </w:tbl>
    <w:p w:rsidR="007B58D4" w:rsidRDefault="007B58D4" w:rsidP="00946172">
      <w:pPr>
        <w:pStyle w:val="a8"/>
        <w:ind w:left="360" w:firstLineChars="0" w:firstLine="0"/>
      </w:pPr>
    </w:p>
    <w:p w:rsidR="00946172" w:rsidRDefault="00946172" w:rsidP="00946172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946172" w:rsidTr="00C43505">
        <w:tc>
          <w:tcPr>
            <w:tcW w:w="2943" w:type="dxa"/>
          </w:tcPr>
          <w:p w:rsidR="00946172" w:rsidRDefault="00946172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946172" w:rsidRDefault="00946172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946172" w:rsidRDefault="00946172" w:rsidP="00C43505">
            <w:r>
              <w:rPr>
                <w:rFonts w:hint="eastAsia"/>
              </w:rPr>
              <w:t>备注</w:t>
            </w:r>
          </w:p>
        </w:tc>
      </w:tr>
      <w:tr w:rsidR="0029103D" w:rsidTr="00C43505">
        <w:trPr>
          <w:ins w:id="100" w:author="zte" w:date="2013-04-27T14:44:00Z"/>
        </w:trPr>
        <w:tc>
          <w:tcPr>
            <w:tcW w:w="2943" w:type="dxa"/>
          </w:tcPr>
          <w:p w:rsidR="0029103D" w:rsidRDefault="0029103D" w:rsidP="00C43505">
            <w:pPr>
              <w:rPr>
                <w:ins w:id="101" w:author="zte" w:date="2013-04-27T14:44:00Z"/>
              </w:rPr>
            </w:pPr>
            <w:proofErr w:type="spellStart"/>
            <w:ins w:id="102" w:author="zte" w:date="2013-04-27T14:44:00Z">
              <w:r w:rsidRPr="00D64263">
                <w:t>CMD_GET_Password</w:t>
              </w:r>
              <w:proofErr w:type="spellEnd"/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03" w:author="zte" w:date="2013-04-27T14:44:00Z"/>
              </w:rPr>
            </w:pPr>
            <w:ins w:id="104" w:author="zte" w:date="2013-04-27T14:44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29103D" w:rsidRDefault="00E221BA" w:rsidP="00C43505">
            <w:pPr>
              <w:rPr>
                <w:ins w:id="105" w:author="zte" w:date="2013-04-27T14:44:00Z"/>
              </w:rPr>
            </w:pPr>
            <w:ins w:id="106" w:author="zte" w:date="2013-04-27T14:48:00Z">
              <w:r>
                <w:rPr>
                  <w:rFonts w:hint="eastAsia"/>
                </w:rPr>
                <w:t>0x04</w:t>
              </w:r>
            </w:ins>
          </w:p>
        </w:tc>
      </w:tr>
      <w:tr w:rsidR="0029103D" w:rsidTr="00C43505">
        <w:trPr>
          <w:ins w:id="107" w:author="zte" w:date="2013-04-27T14:44:00Z"/>
        </w:trPr>
        <w:tc>
          <w:tcPr>
            <w:tcW w:w="2943" w:type="dxa"/>
          </w:tcPr>
          <w:p w:rsidR="0029103D" w:rsidRDefault="0029103D" w:rsidP="00C43505">
            <w:pPr>
              <w:rPr>
                <w:ins w:id="108" w:author="zte" w:date="2013-04-27T14:44:00Z"/>
              </w:rPr>
            </w:pPr>
            <w:ins w:id="109" w:author="zte" w:date="2013-04-27T14:4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10" w:author="zte" w:date="2013-04-27T14:44:00Z"/>
              </w:rPr>
            </w:pPr>
            <w:ins w:id="111" w:author="zte" w:date="2013-04-27T14:44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29103D" w:rsidRDefault="0029103D" w:rsidP="0029103D">
            <w:pPr>
              <w:rPr>
                <w:ins w:id="112" w:author="zte" w:date="2013-04-27T14:44:00Z"/>
              </w:rPr>
            </w:pPr>
            <w:ins w:id="113" w:author="zte" w:date="2013-04-27T14:44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4</w:t>
              </w:r>
            </w:ins>
          </w:p>
        </w:tc>
      </w:tr>
      <w:tr w:rsidR="0029103D" w:rsidTr="00C43505">
        <w:tc>
          <w:tcPr>
            <w:tcW w:w="2943" w:type="dxa"/>
          </w:tcPr>
          <w:p w:rsidR="0029103D" w:rsidRDefault="0029103D" w:rsidP="00D64263">
            <w:r>
              <w:rPr>
                <w:rFonts w:hint="eastAsia"/>
              </w:rPr>
              <w:t>放音密码</w:t>
            </w:r>
          </w:p>
        </w:tc>
        <w:tc>
          <w:tcPr>
            <w:tcW w:w="1134" w:type="dxa"/>
          </w:tcPr>
          <w:p w:rsidR="0029103D" w:rsidRDefault="0029103D" w:rsidP="00C43505">
            <w:r>
              <w:rPr>
                <w:rFonts w:hint="eastAsia"/>
              </w:rPr>
              <w:t>4byte</w:t>
            </w:r>
          </w:p>
        </w:tc>
        <w:tc>
          <w:tcPr>
            <w:tcW w:w="4111" w:type="dxa"/>
          </w:tcPr>
          <w:p w:rsidR="0029103D" w:rsidRDefault="0029103D" w:rsidP="00D64263">
            <w:r>
              <w:rPr>
                <w:rFonts w:hint="eastAsia"/>
              </w:rPr>
              <w:t>byte[0]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byte[1]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byte[2], byte[3]</w:t>
            </w:r>
            <w:r>
              <w:rPr>
                <w:rFonts w:hint="eastAsia"/>
              </w:rPr>
              <w:t>，为四个密码数字</w:t>
            </w:r>
          </w:p>
        </w:tc>
      </w:tr>
    </w:tbl>
    <w:p w:rsidR="00946172" w:rsidRDefault="00946172" w:rsidP="009E0F74">
      <w:pPr>
        <w:pStyle w:val="a8"/>
        <w:ind w:left="360" w:firstLineChars="0" w:firstLine="0"/>
      </w:pPr>
    </w:p>
    <w:p w:rsidR="00033C15" w:rsidRDefault="00033C15" w:rsidP="00033C15">
      <w:pPr>
        <w:pStyle w:val="a8"/>
        <w:numPr>
          <w:ilvl w:val="0"/>
          <w:numId w:val="1"/>
        </w:numPr>
        <w:ind w:firstLineChars="0"/>
      </w:pPr>
      <w:proofErr w:type="spellStart"/>
      <w:r w:rsidRPr="00033C15">
        <w:t>CMD_GET_SerialNumber</w:t>
      </w:r>
      <w:proofErr w:type="spellEnd"/>
      <w:r w:rsidRPr="00033C15">
        <w:t xml:space="preserve"> </w:t>
      </w:r>
      <w:r>
        <w:rPr>
          <w:rFonts w:hint="eastAsia"/>
        </w:rPr>
        <w:t xml:space="preserve">  </w:t>
      </w:r>
      <w:r w:rsidRPr="00033C15">
        <w:rPr>
          <w:rFonts w:hint="eastAsia"/>
        </w:rPr>
        <w:t>获取最新文件的唯一号</w:t>
      </w:r>
    </w:p>
    <w:p w:rsidR="00033C15" w:rsidRDefault="00033C15" w:rsidP="00033C15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033C15" w:rsidRDefault="00033C15" w:rsidP="00033C15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7B58D4" w:rsidTr="00C43505">
        <w:tc>
          <w:tcPr>
            <w:tcW w:w="2943" w:type="dxa"/>
          </w:tcPr>
          <w:p w:rsidR="007B58D4" w:rsidRDefault="007B58D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B58D4" w:rsidRDefault="007B58D4" w:rsidP="00C43505">
            <w:r>
              <w:rPr>
                <w:rFonts w:hint="eastAsia"/>
              </w:rPr>
              <w:t>备注</w:t>
            </w:r>
          </w:p>
        </w:tc>
      </w:tr>
      <w:tr w:rsidR="007B58D4" w:rsidTr="00C43505">
        <w:tc>
          <w:tcPr>
            <w:tcW w:w="2943" w:type="dxa"/>
          </w:tcPr>
          <w:p w:rsidR="007B58D4" w:rsidRDefault="007B58D4" w:rsidP="00C43505">
            <w:proofErr w:type="spellStart"/>
            <w:r w:rsidRPr="00033C15">
              <w:t>CMD_GET_SerialNumber</w:t>
            </w:r>
            <w:proofErr w:type="spellEnd"/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114" w:author="zte" w:date="2013-04-27T14:48:00Z">
              <w:r>
                <w:rPr>
                  <w:rFonts w:hint="eastAsia"/>
                </w:rPr>
                <w:t>0x05</w:t>
              </w:r>
            </w:ins>
          </w:p>
        </w:tc>
      </w:tr>
      <w:tr w:rsidR="00514A2A" w:rsidTr="00C43505">
        <w:trPr>
          <w:ins w:id="115" w:author="zte" w:date="2013-04-27T16:27:00Z"/>
        </w:trPr>
        <w:tc>
          <w:tcPr>
            <w:tcW w:w="2943" w:type="dxa"/>
          </w:tcPr>
          <w:p w:rsidR="00514A2A" w:rsidRPr="00033C15" w:rsidRDefault="00514A2A" w:rsidP="00C43505">
            <w:pPr>
              <w:rPr>
                <w:ins w:id="116" w:author="zte" w:date="2013-04-27T16:27:00Z"/>
              </w:rPr>
            </w:pPr>
            <w:ins w:id="117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576581" w:rsidP="00C43505">
            <w:pPr>
              <w:rPr>
                <w:ins w:id="118" w:author="zte" w:date="2013-04-27T16:27:00Z"/>
              </w:rPr>
            </w:pPr>
            <w:ins w:id="119" w:author="zte" w:date="2013-05-02T16:07:00Z">
              <w:r>
                <w:rPr>
                  <w:rFonts w:hint="eastAsia"/>
                </w:rPr>
                <w:t>2</w:t>
              </w:r>
            </w:ins>
            <w:ins w:id="120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C43505">
            <w:pPr>
              <w:rPr>
                <w:ins w:id="121" w:author="zte" w:date="2013-04-27T16:27:00Z"/>
              </w:rPr>
            </w:pPr>
            <w:ins w:id="122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0</w:t>
              </w:r>
            </w:ins>
          </w:p>
        </w:tc>
      </w:tr>
    </w:tbl>
    <w:p w:rsidR="007B58D4" w:rsidRDefault="007B58D4" w:rsidP="00033C15">
      <w:pPr>
        <w:pStyle w:val="a8"/>
        <w:ind w:left="360" w:firstLineChars="0" w:firstLine="0"/>
      </w:pPr>
    </w:p>
    <w:p w:rsidR="00033C15" w:rsidRDefault="00033C15" w:rsidP="00033C15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033C15" w:rsidTr="00C43505">
        <w:tc>
          <w:tcPr>
            <w:tcW w:w="2943" w:type="dxa"/>
          </w:tcPr>
          <w:p w:rsidR="00033C15" w:rsidRDefault="00033C15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033C15" w:rsidRDefault="00033C15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033C15" w:rsidRDefault="00033C15" w:rsidP="00C43505">
            <w:r>
              <w:rPr>
                <w:rFonts w:hint="eastAsia"/>
              </w:rPr>
              <w:t>备注</w:t>
            </w:r>
          </w:p>
        </w:tc>
      </w:tr>
      <w:tr w:rsidR="0029103D" w:rsidTr="00C43505">
        <w:trPr>
          <w:ins w:id="123" w:author="zte" w:date="2013-04-27T14:45:00Z"/>
        </w:trPr>
        <w:tc>
          <w:tcPr>
            <w:tcW w:w="2943" w:type="dxa"/>
          </w:tcPr>
          <w:p w:rsidR="0029103D" w:rsidRDefault="0029103D" w:rsidP="00C43505">
            <w:pPr>
              <w:rPr>
                <w:ins w:id="124" w:author="zte" w:date="2013-04-27T14:45:00Z"/>
              </w:rPr>
            </w:pPr>
            <w:proofErr w:type="spellStart"/>
            <w:ins w:id="125" w:author="zte" w:date="2013-04-27T14:45:00Z">
              <w:r w:rsidRPr="00033C15">
                <w:t>CMD_GET_SerialNumber</w:t>
              </w:r>
              <w:proofErr w:type="spellEnd"/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26" w:author="zte" w:date="2013-04-27T14:45:00Z"/>
              </w:rPr>
            </w:pPr>
            <w:ins w:id="127" w:author="zte" w:date="2013-04-27T14:45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29103D" w:rsidRDefault="00E221BA" w:rsidP="00C43505">
            <w:pPr>
              <w:rPr>
                <w:ins w:id="128" w:author="zte" w:date="2013-04-27T14:45:00Z"/>
              </w:rPr>
            </w:pPr>
            <w:ins w:id="129" w:author="zte" w:date="2013-04-27T14:48:00Z">
              <w:r>
                <w:rPr>
                  <w:rFonts w:hint="eastAsia"/>
                </w:rPr>
                <w:t>0x05</w:t>
              </w:r>
            </w:ins>
          </w:p>
        </w:tc>
      </w:tr>
      <w:tr w:rsidR="0029103D" w:rsidTr="00C43505">
        <w:trPr>
          <w:ins w:id="130" w:author="zte" w:date="2013-04-27T14:45:00Z"/>
        </w:trPr>
        <w:tc>
          <w:tcPr>
            <w:tcW w:w="2943" w:type="dxa"/>
          </w:tcPr>
          <w:p w:rsidR="0029103D" w:rsidRDefault="0029103D" w:rsidP="00C43505">
            <w:pPr>
              <w:rPr>
                <w:ins w:id="131" w:author="zte" w:date="2013-04-27T14:45:00Z"/>
              </w:rPr>
            </w:pPr>
            <w:ins w:id="132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33" w:author="zte" w:date="2013-04-27T14:45:00Z"/>
              </w:rPr>
            </w:pPr>
            <w:ins w:id="134" w:author="zte" w:date="2013-04-27T14:45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29103D" w:rsidRDefault="0029103D" w:rsidP="00C43505">
            <w:pPr>
              <w:rPr>
                <w:ins w:id="135" w:author="zte" w:date="2013-04-27T14:45:00Z"/>
              </w:rPr>
            </w:pPr>
            <w:ins w:id="136" w:author="zte" w:date="2013-04-27T14:45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4</w:t>
              </w:r>
            </w:ins>
          </w:p>
        </w:tc>
      </w:tr>
      <w:tr w:rsidR="0029103D" w:rsidTr="00C43505">
        <w:tc>
          <w:tcPr>
            <w:tcW w:w="2943" w:type="dxa"/>
          </w:tcPr>
          <w:p w:rsidR="0029103D" w:rsidRDefault="0029103D" w:rsidP="00033C15">
            <w:proofErr w:type="gramStart"/>
            <w:r w:rsidRPr="00033C15"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134" w:type="dxa"/>
          </w:tcPr>
          <w:p w:rsidR="0029103D" w:rsidRDefault="0029103D" w:rsidP="00C43505">
            <w:r>
              <w:rPr>
                <w:rFonts w:hint="eastAsia"/>
              </w:rPr>
              <w:t>4byte</w:t>
            </w:r>
          </w:p>
        </w:tc>
        <w:tc>
          <w:tcPr>
            <w:tcW w:w="4111" w:type="dxa"/>
          </w:tcPr>
          <w:p w:rsidR="0029103D" w:rsidRDefault="0029103D" w:rsidP="00D965A6">
            <w:r>
              <w:rPr>
                <w:rFonts w:hint="eastAsia"/>
              </w:rPr>
              <w:t>byte[3]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033C15" w:rsidRDefault="00033C15" w:rsidP="009E0F74">
      <w:pPr>
        <w:pStyle w:val="a8"/>
        <w:ind w:left="360" w:firstLineChars="0" w:firstLine="0"/>
      </w:pPr>
    </w:p>
    <w:p w:rsidR="00736E6C" w:rsidRDefault="005A7892" w:rsidP="00736E6C">
      <w:pPr>
        <w:pStyle w:val="a8"/>
        <w:numPr>
          <w:ilvl w:val="0"/>
          <w:numId w:val="1"/>
        </w:numPr>
        <w:ind w:firstLineChars="0"/>
      </w:pPr>
      <w:bookmarkStart w:id="137" w:name="OLE_LINK7"/>
      <w:bookmarkStart w:id="138" w:name="OLE_LINK8"/>
      <w:r w:rsidRPr="005A7892">
        <w:t>CMD_GET_USERCODE</w:t>
      </w:r>
      <w:r w:rsidR="00736E6C" w:rsidRPr="00033C15">
        <w:t xml:space="preserve"> </w:t>
      </w:r>
      <w:r w:rsidR="00736E6C">
        <w:rPr>
          <w:rFonts w:hint="eastAsia"/>
        </w:rPr>
        <w:t xml:space="preserve">  </w:t>
      </w:r>
      <w:r w:rsidRPr="005A7892">
        <w:rPr>
          <w:rFonts w:hint="eastAsia"/>
        </w:rPr>
        <w:t>获取用户配置的用户代码</w:t>
      </w:r>
    </w:p>
    <w:p w:rsidR="00736E6C" w:rsidRDefault="00736E6C" w:rsidP="00736E6C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736E6C" w:rsidRDefault="00736E6C" w:rsidP="00736E6C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E221BA" w:rsidTr="00C43505">
        <w:tc>
          <w:tcPr>
            <w:tcW w:w="2943" w:type="dxa"/>
          </w:tcPr>
          <w:p w:rsidR="007B58D4" w:rsidRDefault="007B58D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B58D4" w:rsidRDefault="007B58D4" w:rsidP="00C43505">
            <w:r>
              <w:rPr>
                <w:rFonts w:hint="eastAsia"/>
              </w:rPr>
              <w:t>备注</w:t>
            </w:r>
          </w:p>
        </w:tc>
      </w:tr>
      <w:tr w:rsidR="00E221BA" w:rsidTr="00C43505">
        <w:tc>
          <w:tcPr>
            <w:tcW w:w="2943" w:type="dxa"/>
          </w:tcPr>
          <w:p w:rsidR="007B58D4" w:rsidRDefault="007B58D4" w:rsidP="00C43505">
            <w:r w:rsidRPr="005A7892">
              <w:lastRenderedPageBreak/>
              <w:t>CMD_GET_USERCODE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139" w:author="zte" w:date="2013-04-27T14:48:00Z">
              <w:r>
                <w:rPr>
                  <w:rFonts w:hint="eastAsia"/>
                </w:rPr>
                <w:t>0x06</w:t>
              </w:r>
            </w:ins>
          </w:p>
        </w:tc>
      </w:tr>
      <w:tr w:rsidR="00514A2A" w:rsidTr="00C43505">
        <w:trPr>
          <w:ins w:id="140" w:author="zte" w:date="2013-04-27T16:27:00Z"/>
        </w:trPr>
        <w:tc>
          <w:tcPr>
            <w:tcW w:w="2943" w:type="dxa"/>
          </w:tcPr>
          <w:p w:rsidR="00514A2A" w:rsidRPr="005A7892" w:rsidRDefault="00514A2A" w:rsidP="00C43505">
            <w:pPr>
              <w:rPr>
                <w:ins w:id="141" w:author="zte" w:date="2013-04-27T16:27:00Z"/>
              </w:rPr>
            </w:pPr>
            <w:ins w:id="142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576581" w:rsidP="00C43505">
            <w:pPr>
              <w:rPr>
                <w:ins w:id="143" w:author="zte" w:date="2013-04-27T16:27:00Z"/>
              </w:rPr>
            </w:pPr>
            <w:ins w:id="144" w:author="zte" w:date="2013-05-02T16:07:00Z">
              <w:r>
                <w:rPr>
                  <w:rFonts w:hint="eastAsia"/>
                </w:rPr>
                <w:t>2</w:t>
              </w:r>
            </w:ins>
            <w:ins w:id="145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C43505">
            <w:pPr>
              <w:rPr>
                <w:ins w:id="146" w:author="zte" w:date="2013-04-27T16:27:00Z"/>
              </w:rPr>
            </w:pPr>
            <w:ins w:id="147" w:author="zte" w:date="2013-04-27T16:27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0</w:t>
              </w:r>
            </w:ins>
          </w:p>
        </w:tc>
      </w:tr>
    </w:tbl>
    <w:p w:rsidR="007B58D4" w:rsidRDefault="007B58D4" w:rsidP="00736E6C">
      <w:pPr>
        <w:pStyle w:val="a8"/>
        <w:ind w:left="360" w:firstLineChars="0" w:firstLine="0"/>
      </w:pPr>
    </w:p>
    <w:p w:rsidR="00736E6C" w:rsidRDefault="00736E6C" w:rsidP="00736E6C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736E6C" w:rsidTr="00C43505">
        <w:tc>
          <w:tcPr>
            <w:tcW w:w="2943" w:type="dxa"/>
          </w:tcPr>
          <w:p w:rsidR="00736E6C" w:rsidRDefault="00736E6C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36E6C" w:rsidRDefault="00736E6C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36E6C" w:rsidRDefault="00736E6C" w:rsidP="00C43505">
            <w:r>
              <w:rPr>
                <w:rFonts w:hint="eastAsia"/>
              </w:rPr>
              <w:t>备注</w:t>
            </w:r>
          </w:p>
        </w:tc>
      </w:tr>
      <w:tr w:rsidR="0029103D" w:rsidTr="00C43505">
        <w:trPr>
          <w:ins w:id="148" w:author="zte" w:date="2013-04-27T14:45:00Z"/>
        </w:trPr>
        <w:tc>
          <w:tcPr>
            <w:tcW w:w="2943" w:type="dxa"/>
          </w:tcPr>
          <w:p w:rsidR="0029103D" w:rsidRDefault="0029103D" w:rsidP="00C43505">
            <w:pPr>
              <w:rPr>
                <w:ins w:id="149" w:author="zte" w:date="2013-04-27T14:45:00Z"/>
              </w:rPr>
            </w:pPr>
            <w:ins w:id="150" w:author="zte" w:date="2013-04-27T14:45:00Z">
              <w:r w:rsidRPr="005A7892">
                <w:t>CMD_GET_USERCODE</w:t>
              </w:r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51" w:author="zte" w:date="2013-04-27T14:45:00Z"/>
              </w:rPr>
            </w:pPr>
            <w:ins w:id="152" w:author="zte" w:date="2013-04-27T14:45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29103D" w:rsidRDefault="00E221BA" w:rsidP="00C43505">
            <w:pPr>
              <w:rPr>
                <w:ins w:id="153" w:author="zte" w:date="2013-04-27T14:45:00Z"/>
              </w:rPr>
            </w:pPr>
            <w:ins w:id="154" w:author="zte" w:date="2013-04-27T14:48:00Z">
              <w:r>
                <w:rPr>
                  <w:rFonts w:hint="eastAsia"/>
                </w:rPr>
                <w:t>0x06</w:t>
              </w:r>
            </w:ins>
          </w:p>
        </w:tc>
      </w:tr>
      <w:tr w:rsidR="0029103D" w:rsidTr="00C43505">
        <w:trPr>
          <w:ins w:id="155" w:author="zte" w:date="2013-04-27T14:45:00Z"/>
        </w:trPr>
        <w:tc>
          <w:tcPr>
            <w:tcW w:w="2943" w:type="dxa"/>
          </w:tcPr>
          <w:p w:rsidR="0029103D" w:rsidRDefault="0029103D" w:rsidP="00C43505">
            <w:pPr>
              <w:rPr>
                <w:ins w:id="156" w:author="zte" w:date="2013-04-27T14:45:00Z"/>
              </w:rPr>
            </w:pPr>
            <w:ins w:id="157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29103D" w:rsidRDefault="0029103D" w:rsidP="00C43505">
            <w:pPr>
              <w:rPr>
                <w:ins w:id="158" w:author="zte" w:date="2013-04-27T14:45:00Z"/>
              </w:rPr>
            </w:pPr>
            <w:ins w:id="159" w:author="zte" w:date="2013-04-27T14:45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29103D" w:rsidRDefault="0029103D" w:rsidP="00C43505">
            <w:pPr>
              <w:rPr>
                <w:ins w:id="160" w:author="zte" w:date="2013-04-27T14:45:00Z"/>
              </w:rPr>
            </w:pPr>
            <w:ins w:id="161" w:author="zte" w:date="2013-04-27T14:45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4</w:t>
              </w:r>
            </w:ins>
          </w:p>
        </w:tc>
      </w:tr>
      <w:tr w:rsidR="0029103D" w:rsidTr="00C43505">
        <w:tc>
          <w:tcPr>
            <w:tcW w:w="2943" w:type="dxa"/>
          </w:tcPr>
          <w:p w:rsidR="0029103D" w:rsidRDefault="0029103D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29103D" w:rsidRDefault="0029103D" w:rsidP="00C43505">
            <w:r>
              <w:rPr>
                <w:rFonts w:hint="eastAsia"/>
              </w:rPr>
              <w:t>4byte</w:t>
            </w:r>
          </w:p>
        </w:tc>
        <w:tc>
          <w:tcPr>
            <w:tcW w:w="4111" w:type="dxa"/>
          </w:tcPr>
          <w:p w:rsidR="0029103D" w:rsidRDefault="0029103D" w:rsidP="00971499">
            <w:r>
              <w:rPr>
                <w:rFonts w:hint="eastAsia"/>
              </w:rPr>
              <w:t>byte[3]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byte[0]</w:t>
            </w:r>
            <w:r>
              <w:rPr>
                <w:rFonts w:hint="eastAsia"/>
              </w:rPr>
              <w:t>为低字节</w:t>
            </w:r>
          </w:p>
        </w:tc>
      </w:tr>
    </w:tbl>
    <w:p w:rsidR="00736E6C" w:rsidRPr="00946172" w:rsidRDefault="00736E6C" w:rsidP="00736E6C">
      <w:pPr>
        <w:pStyle w:val="a8"/>
        <w:ind w:left="360" w:firstLineChars="0" w:firstLine="0"/>
      </w:pPr>
    </w:p>
    <w:bookmarkEnd w:id="137"/>
    <w:bookmarkEnd w:id="138"/>
    <w:p w:rsidR="00EB0351" w:rsidRDefault="00EB0351" w:rsidP="00EB0351">
      <w:pPr>
        <w:pStyle w:val="a8"/>
        <w:numPr>
          <w:ilvl w:val="0"/>
          <w:numId w:val="1"/>
        </w:numPr>
        <w:ind w:firstLineChars="0"/>
      </w:pPr>
      <w:r w:rsidRPr="00EB0351">
        <w:t>CMD_SET_USERCODE</w:t>
      </w:r>
      <w:r w:rsidRPr="00033C15">
        <w:t xml:space="preserve"> </w:t>
      </w:r>
      <w:r>
        <w:rPr>
          <w:rFonts w:hint="eastAsia"/>
        </w:rPr>
        <w:t xml:space="preserve">  </w:t>
      </w:r>
      <w:r w:rsidRPr="00EB0351">
        <w:rPr>
          <w:rFonts w:hint="eastAsia"/>
        </w:rPr>
        <w:t>设置用户代码</w:t>
      </w:r>
    </w:p>
    <w:p w:rsidR="00EB0351" w:rsidRDefault="00EB0351" w:rsidP="00EB0351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EB0351" w:rsidRDefault="00EB0351" w:rsidP="00EB0351">
      <w:pPr>
        <w:pStyle w:val="a8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EB0351" w:rsidTr="00C43505">
        <w:tc>
          <w:tcPr>
            <w:tcW w:w="2943" w:type="dxa"/>
          </w:tcPr>
          <w:p w:rsidR="00EB0351" w:rsidRDefault="00EB0351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EB0351" w:rsidRDefault="00EB0351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EB0351" w:rsidRDefault="00EB0351" w:rsidP="00C43505">
            <w:r>
              <w:rPr>
                <w:rFonts w:hint="eastAsia"/>
              </w:rPr>
              <w:t>备注</w:t>
            </w:r>
          </w:p>
        </w:tc>
      </w:tr>
      <w:tr w:rsidR="007B58D4" w:rsidTr="00C43505">
        <w:tc>
          <w:tcPr>
            <w:tcW w:w="2943" w:type="dxa"/>
          </w:tcPr>
          <w:p w:rsidR="007B58D4" w:rsidRDefault="007B58D4" w:rsidP="00C43505">
            <w:r w:rsidRPr="00EB0351">
              <w:t>CMD_SET_USERCODE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162" w:author="zte" w:date="2013-04-27T14:48:00Z">
              <w:r>
                <w:rPr>
                  <w:rFonts w:hint="eastAsia"/>
                </w:rPr>
                <w:t>0x07</w:t>
              </w:r>
            </w:ins>
          </w:p>
        </w:tc>
      </w:tr>
      <w:tr w:rsidR="00514A2A" w:rsidTr="00C43505">
        <w:trPr>
          <w:ins w:id="163" w:author="zte" w:date="2013-04-27T16:27:00Z"/>
        </w:trPr>
        <w:tc>
          <w:tcPr>
            <w:tcW w:w="2943" w:type="dxa"/>
          </w:tcPr>
          <w:p w:rsidR="00514A2A" w:rsidRPr="00EB0351" w:rsidRDefault="00514A2A" w:rsidP="00C43505">
            <w:pPr>
              <w:rPr>
                <w:ins w:id="164" w:author="zte" w:date="2013-04-27T16:27:00Z"/>
              </w:rPr>
            </w:pPr>
            <w:ins w:id="165" w:author="zte" w:date="2013-04-27T16:27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576581" w:rsidP="00C43505">
            <w:pPr>
              <w:rPr>
                <w:ins w:id="166" w:author="zte" w:date="2013-04-27T16:27:00Z"/>
              </w:rPr>
            </w:pPr>
            <w:ins w:id="167" w:author="zte" w:date="2013-05-02T16:07:00Z">
              <w:r>
                <w:rPr>
                  <w:rFonts w:hint="eastAsia"/>
                </w:rPr>
                <w:t>2</w:t>
              </w:r>
            </w:ins>
            <w:ins w:id="168" w:author="zte" w:date="2013-04-27T16:27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514A2A">
            <w:pPr>
              <w:rPr>
                <w:ins w:id="169" w:author="zte" w:date="2013-04-27T16:27:00Z"/>
              </w:rPr>
            </w:pPr>
            <w:ins w:id="170" w:author="zte" w:date="2013-04-27T16:27:00Z">
              <w:r>
                <w:rPr>
                  <w:rFonts w:hint="eastAsia"/>
                </w:rPr>
                <w:t>此时为</w:t>
              </w:r>
            </w:ins>
            <w:ins w:id="171" w:author="zte" w:date="2013-04-27T16:28:00Z">
              <w:r>
                <w:rPr>
                  <w:rFonts w:hint="eastAsia"/>
                </w:rPr>
                <w:t>4</w:t>
              </w:r>
            </w:ins>
          </w:p>
        </w:tc>
      </w:tr>
      <w:tr w:rsidR="00514A2A" w:rsidTr="00C43505">
        <w:tc>
          <w:tcPr>
            <w:tcW w:w="2943" w:type="dxa"/>
          </w:tcPr>
          <w:p w:rsidR="00514A2A" w:rsidRDefault="00514A2A" w:rsidP="00C43505">
            <w:r w:rsidRPr="005A7892">
              <w:rPr>
                <w:rFonts w:hint="eastAsia"/>
              </w:rPr>
              <w:t>用户代码</w:t>
            </w:r>
          </w:p>
        </w:tc>
        <w:tc>
          <w:tcPr>
            <w:tcW w:w="1134" w:type="dxa"/>
          </w:tcPr>
          <w:p w:rsidR="00514A2A" w:rsidRDefault="00514A2A" w:rsidP="00C43505">
            <w:r>
              <w:rPr>
                <w:rFonts w:hint="eastAsia"/>
              </w:rPr>
              <w:t>4byte</w:t>
            </w:r>
          </w:p>
        </w:tc>
        <w:tc>
          <w:tcPr>
            <w:tcW w:w="4111" w:type="dxa"/>
          </w:tcPr>
          <w:p w:rsidR="00514A2A" w:rsidRDefault="00514A2A" w:rsidP="00171F8E">
            <w:r>
              <w:rPr>
                <w:rFonts w:hint="eastAsia"/>
              </w:rPr>
              <w:t>byte[4]</w:t>
            </w:r>
            <w:r>
              <w:rPr>
                <w:rFonts w:hint="eastAsia"/>
              </w:rPr>
              <w:t>为高字节</w:t>
            </w:r>
            <w:r>
              <w:rPr>
                <w:rFonts w:hint="eastAsia"/>
              </w:rPr>
              <w:t>, byte[1]</w:t>
            </w:r>
            <w:r>
              <w:rPr>
                <w:rFonts w:hint="eastAsia"/>
              </w:rPr>
              <w:t>为低字节</w:t>
            </w:r>
          </w:p>
        </w:tc>
      </w:tr>
    </w:tbl>
    <w:p w:rsidR="00EB0351" w:rsidRPr="00EB0351" w:rsidRDefault="00EB0351" w:rsidP="00EB0351">
      <w:pPr>
        <w:pStyle w:val="a8"/>
        <w:ind w:left="360" w:firstLineChars="0" w:firstLine="0"/>
      </w:pPr>
    </w:p>
    <w:p w:rsidR="00EB0351" w:rsidRDefault="00EB0351" w:rsidP="00EB0351">
      <w:pPr>
        <w:pStyle w:val="a8"/>
        <w:ind w:left="360" w:firstLineChars="0" w:firstLine="0"/>
      </w:pPr>
      <w:r>
        <w:rPr>
          <w:rFonts w:hint="eastAsia"/>
        </w:rPr>
        <w:t>输出参数：空</w:t>
      </w:r>
    </w:p>
    <w:p w:rsidR="00EB0351" w:rsidRPr="00946172" w:rsidRDefault="00EB0351" w:rsidP="00EB0351">
      <w:pPr>
        <w:pStyle w:val="a8"/>
        <w:ind w:left="360" w:firstLineChars="0" w:firstLine="0"/>
      </w:pPr>
    </w:p>
    <w:p w:rsidR="001D148C" w:rsidRDefault="001D148C" w:rsidP="001D148C">
      <w:pPr>
        <w:pStyle w:val="a8"/>
        <w:numPr>
          <w:ilvl w:val="0"/>
          <w:numId w:val="1"/>
        </w:numPr>
        <w:ind w:firstLineChars="0"/>
      </w:pPr>
      <w:proofErr w:type="spellStart"/>
      <w:r w:rsidRPr="001D148C">
        <w:t>CMD_GET_PhoneState</w:t>
      </w:r>
      <w:proofErr w:type="spellEnd"/>
      <w:r w:rsidRPr="00033C15">
        <w:t xml:space="preserve"> </w:t>
      </w:r>
      <w:r>
        <w:rPr>
          <w:rFonts w:hint="eastAsia"/>
        </w:rPr>
        <w:t xml:space="preserve">  </w:t>
      </w:r>
      <w:r w:rsidRPr="001D148C">
        <w:rPr>
          <w:rFonts w:hint="eastAsia"/>
        </w:rPr>
        <w:t>得到话机当前状态</w:t>
      </w:r>
    </w:p>
    <w:p w:rsidR="001D148C" w:rsidRDefault="001D148C" w:rsidP="001D148C">
      <w:pPr>
        <w:pStyle w:val="a8"/>
        <w:ind w:left="360" w:firstLineChars="0" w:firstLine="0"/>
      </w:pPr>
      <w:r>
        <w:rPr>
          <w:rFonts w:hint="eastAsia"/>
        </w:rPr>
        <w:t>方向：</w:t>
      </w:r>
      <w:r>
        <w:rPr>
          <w:rFonts w:hint="eastAsia"/>
        </w:rPr>
        <w:t>PC---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话机</w:t>
      </w:r>
    </w:p>
    <w:p w:rsidR="001D148C" w:rsidRDefault="001D148C" w:rsidP="001D148C">
      <w:pPr>
        <w:pStyle w:val="a8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7B58D4" w:rsidTr="00C43505">
        <w:tc>
          <w:tcPr>
            <w:tcW w:w="2943" w:type="dxa"/>
          </w:tcPr>
          <w:p w:rsidR="007B58D4" w:rsidRDefault="007B58D4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7B58D4" w:rsidRDefault="007B58D4" w:rsidP="00C43505">
            <w:r>
              <w:rPr>
                <w:rFonts w:hint="eastAsia"/>
              </w:rPr>
              <w:t>备注</w:t>
            </w:r>
          </w:p>
        </w:tc>
      </w:tr>
      <w:tr w:rsidR="007B58D4" w:rsidTr="00C43505">
        <w:tc>
          <w:tcPr>
            <w:tcW w:w="2943" w:type="dxa"/>
          </w:tcPr>
          <w:p w:rsidR="007B58D4" w:rsidRDefault="007B58D4" w:rsidP="00C43505">
            <w:bookmarkStart w:id="172" w:name="OLE_LINK14"/>
            <w:bookmarkStart w:id="173" w:name="OLE_LINK15"/>
            <w:proofErr w:type="spellStart"/>
            <w:r w:rsidRPr="001D148C">
              <w:t>CMD_GET_PhoneState</w:t>
            </w:r>
            <w:bookmarkEnd w:id="172"/>
            <w:bookmarkEnd w:id="173"/>
            <w:proofErr w:type="spellEnd"/>
          </w:p>
        </w:tc>
        <w:tc>
          <w:tcPr>
            <w:tcW w:w="1134" w:type="dxa"/>
          </w:tcPr>
          <w:p w:rsidR="007B58D4" w:rsidRDefault="007B58D4" w:rsidP="00C43505">
            <w:r>
              <w:rPr>
                <w:rFonts w:hint="eastAsia"/>
              </w:rPr>
              <w:t>1byte</w:t>
            </w:r>
          </w:p>
        </w:tc>
        <w:tc>
          <w:tcPr>
            <w:tcW w:w="4111" w:type="dxa"/>
          </w:tcPr>
          <w:p w:rsidR="007B58D4" w:rsidRDefault="00E221BA" w:rsidP="00C43505">
            <w:ins w:id="174" w:author="zte" w:date="2013-04-27T14:48:00Z">
              <w:r>
                <w:rPr>
                  <w:rFonts w:hint="eastAsia"/>
                </w:rPr>
                <w:t>0x08</w:t>
              </w:r>
            </w:ins>
          </w:p>
        </w:tc>
      </w:tr>
      <w:tr w:rsidR="00514A2A" w:rsidTr="00C43505">
        <w:trPr>
          <w:ins w:id="175" w:author="zte" w:date="2013-04-27T16:28:00Z"/>
        </w:trPr>
        <w:tc>
          <w:tcPr>
            <w:tcW w:w="2943" w:type="dxa"/>
          </w:tcPr>
          <w:p w:rsidR="00514A2A" w:rsidRPr="001D148C" w:rsidRDefault="00514A2A" w:rsidP="00C43505">
            <w:pPr>
              <w:rPr>
                <w:ins w:id="176" w:author="zte" w:date="2013-04-27T16:28:00Z"/>
              </w:rPr>
            </w:pPr>
            <w:ins w:id="177" w:author="zte" w:date="2013-04-27T16:2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514A2A" w:rsidRDefault="00576581" w:rsidP="00C43505">
            <w:pPr>
              <w:rPr>
                <w:ins w:id="178" w:author="zte" w:date="2013-04-27T16:28:00Z"/>
              </w:rPr>
            </w:pPr>
            <w:ins w:id="179" w:author="zte" w:date="2013-05-02T16:07:00Z">
              <w:r>
                <w:rPr>
                  <w:rFonts w:hint="eastAsia"/>
                </w:rPr>
                <w:t>2</w:t>
              </w:r>
            </w:ins>
            <w:ins w:id="180" w:author="zte" w:date="2013-04-27T16:28:00Z">
              <w:r w:rsidR="00514A2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514A2A" w:rsidRDefault="00514A2A" w:rsidP="00C43505">
            <w:pPr>
              <w:rPr>
                <w:ins w:id="181" w:author="zte" w:date="2013-04-27T16:28:00Z"/>
              </w:rPr>
            </w:pPr>
            <w:ins w:id="182" w:author="zte" w:date="2013-04-27T16:28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0</w:t>
              </w:r>
            </w:ins>
          </w:p>
        </w:tc>
      </w:tr>
    </w:tbl>
    <w:p w:rsidR="007B58D4" w:rsidRDefault="007B58D4" w:rsidP="001D148C">
      <w:pPr>
        <w:pStyle w:val="a8"/>
        <w:ind w:left="360" w:firstLineChars="0" w:firstLine="0"/>
      </w:pPr>
    </w:p>
    <w:p w:rsidR="001D148C" w:rsidRDefault="001D148C" w:rsidP="001D148C">
      <w:pPr>
        <w:pStyle w:val="a8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1D148C" w:rsidTr="00C43505">
        <w:tc>
          <w:tcPr>
            <w:tcW w:w="2943" w:type="dxa"/>
          </w:tcPr>
          <w:p w:rsidR="001D148C" w:rsidRDefault="001D148C" w:rsidP="00C43505">
            <w:r>
              <w:rPr>
                <w:rFonts w:hint="eastAsia"/>
              </w:rPr>
              <w:t>参数内容</w:t>
            </w:r>
          </w:p>
        </w:tc>
        <w:tc>
          <w:tcPr>
            <w:tcW w:w="1134" w:type="dxa"/>
          </w:tcPr>
          <w:p w:rsidR="001D148C" w:rsidRDefault="001D148C" w:rsidP="00C43505">
            <w:r>
              <w:rPr>
                <w:rFonts w:hint="eastAsia"/>
              </w:rPr>
              <w:t>参数长度</w:t>
            </w:r>
          </w:p>
        </w:tc>
        <w:tc>
          <w:tcPr>
            <w:tcW w:w="4111" w:type="dxa"/>
          </w:tcPr>
          <w:p w:rsidR="001D148C" w:rsidRDefault="001D148C" w:rsidP="00C43505">
            <w:r>
              <w:rPr>
                <w:rFonts w:hint="eastAsia"/>
              </w:rPr>
              <w:t>备注</w:t>
            </w:r>
          </w:p>
        </w:tc>
      </w:tr>
      <w:tr w:rsidR="009349F6" w:rsidTr="00C43505">
        <w:trPr>
          <w:ins w:id="183" w:author="zte" w:date="2013-04-27T14:45:00Z"/>
        </w:trPr>
        <w:tc>
          <w:tcPr>
            <w:tcW w:w="2943" w:type="dxa"/>
          </w:tcPr>
          <w:p w:rsidR="009349F6" w:rsidRDefault="009349F6" w:rsidP="00C43505">
            <w:pPr>
              <w:rPr>
                <w:ins w:id="184" w:author="zte" w:date="2013-04-27T14:45:00Z"/>
              </w:rPr>
            </w:pPr>
            <w:proofErr w:type="spellStart"/>
            <w:ins w:id="185" w:author="zte" w:date="2013-04-27T14:45:00Z">
              <w:r w:rsidRPr="001D148C">
                <w:t>CMD_GET_PhoneState</w:t>
              </w:r>
              <w:proofErr w:type="spellEnd"/>
            </w:ins>
          </w:p>
        </w:tc>
        <w:tc>
          <w:tcPr>
            <w:tcW w:w="1134" w:type="dxa"/>
          </w:tcPr>
          <w:p w:rsidR="009349F6" w:rsidRDefault="009349F6" w:rsidP="00C43505">
            <w:pPr>
              <w:rPr>
                <w:ins w:id="186" w:author="zte" w:date="2013-04-27T14:45:00Z"/>
              </w:rPr>
            </w:pPr>
            <w:ins w:id="187" w:author="zte" w:date="2013-04-27T14:45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9349F6" w:rsidRDefault="00E221BA" w:rsidP="00C43505">
            <w:pPr>
              <w:rPr>
                <w:ins w:id="188" w:author="zte" w:date="2013-04-27T14:45:00Z"/>
              </w:rPr>
            </w:pPr>
            <w:ins w:id="189" w:author="zte" w:date="2013-04-27T14:48:00Z">
              <w:r>
                <w:rPr>
                  <w:rFonts w:hint="eastAsia"/>
                </w:rPr>
                <w:t>0x08</w:t>
              </w:r>
            </w:ins>
          </w:p>
        </w:tc>
      </w:tr>
      <w:tr w:rsidR="009349F6" w:rsidTr="00C43505">
        <w:trPr>
          <w:ins w:id="190" w:author="zte" w:date="2013-04-27T14:45:00Z"/>
        </w:trPr>
        <w:tc>
          <w:tcPr>
            <w:tcW w:w="2943" w:type="dxa"/>
          </w:tcPr>
          <w:p w:rsidR="009349F6" w:rsidRDefault="009349F6" w:rsidP="00C43505">
            <w:pPr>
              <w:rPr>
                <w:ins w:id="191" w:author="zte" w:date="2013-04-27T14:45:00Z"/>
              </w:rPr>
            </w:pPr>
            <w:ins w:id="192" w:author="zte" w:date="2013-04-27T14:45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9349F6" w:rsidRDefault="009349F6" w:rsidP="00C43505">
            <w:pPr>
              <w:rPr>
                <w:ins w:id="193" w:author="zte" w:date="2013-04-27T14:45:00Z"/>
              </w:rPr>
            </w:pPr>
            <w:ins w:id="194" w:author="zte" w:date="2013-04-27T14:45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9349F6" w:rsidRDefault="009349F6" w:rsidP="00C43505">
            <w:pPr>
              <w:rPr>
                <w:ins w:id="195" w:author="zte" w:date="2013-04-27T14:45:00Z"/>
              </w:rPr>
            </w:pPr>
            <w:ins w:id="196" w:author="zte" w:date="2013-04-27T14:45:00Z">
              <w:r>
                <w:rPr>
                  <w:rFonts w:hint="eastAsia"/>
                </w:rPr>
                <w:t>此时为</w:t>
              </w:r>
              <w:r>
                <w:rPr>
                  <w:rFonts w:hint="eastAsia"/>
                </w:rPr>
                <w:t>4</w:t>
              </w:r>
            </w:ins>
          </w:p>
        </w:tc>
      </w:tr>
      <w:tr w:rsidR="009349F6" w:rsidTr="00C43505">
        <w:tc>
          <w:tcPr>
            <w:tcW w:w="2943" w:type="dxa"/>
          </w:tcPr>
          <w:p w:rsidR="009349F6" w:rsidRDefault="009349F6" w:rsidP="00C43505">
            <w:r>
              <w:rPr>
                <w:rFonts w:hint="eastAsia"/>
              </w:rPr>
              <w:t>话机状态</w:t>
            </w:r>
          </w:p>
        </w:tc>
        <w:tc>
          <w:tcPr>
            <w:tcW w:w="1134" w:type="dxa"/>
          </w:tcPr>
          <w:p w:rsidR="009349F6" w:rsidRDefault="009349F6" w:rsidP="00C43505">
            <w:r>
              <w:rPr>
                <w:rFonts w:hint="eastAsia"/>
              </w:rPr>
              <w:t>4byte</w:t>
            </w:r>
          </w:p>
        </w:tc>
        <w:tc>
          <w:tcPr>
            <w:tcW w:w="4111" w:type="dxa"/>
          </w:tcPr>
          <w:p w:rsidR="009349F6" w:rsidRDefault="009349F6" w:rsidP="00055F7B">
            <w:r>
              <w:rPr>
                <w:rFonts w:hint="eastAsia"/>
              </w:rPr>
              <w:t>byte[0]</w:t>
            </w:r>
            <w:r w:rsidRPr="001D148C">
              <w:rPr>
                <w:rFonts w:hint="eastAsia"/>
              </w:rPr>
              <w:t xml:space="preserve"> </w:t>
            </w:r>
            <w:r w:rsidRPr="001D148C">
              <w:rPr>
                <w:rFonts w:hint="eastAsia"/>
              </w:rPr>
              <w:t>大状态</w:t>
            </w:r>
            <w:r>
              <w:rPr>
                <w:rFonts w:hint="eastAsia"/>
              </w:rPr>
              <w:t>，操作状态比如设置密码啥的</w:t>
            </w:r>
          </w:p>
          <w:p w:rsidR="009349F6" w:rsidRDefault="009349F6" w:rsidP="00055F7B">
            <w:r>
              <w:rPr>
                <w:rFonts w:hint="eastAsia"/>
              </w:rPr>
              <w:t>byte[1]</w:t>
            </w:r>
            <w:r w:rsidRPr="001D148C">
              <w:rPr>
                <w:rFonts w:hint="eastAsia"/>
              </w:rPr>
              <w:t xml:space="preserve"> </w:t>
            </w:r>
            <w:r w:rsidRPr="001D148C">
              <w:rPr>
                <w:rFonts w:hint="eastAsia"/>
              </w:rPr>
              <w:t>录音播放状态</w:t>
            </w:r>
            <w:r>
              <w:rPr>
                <w:rFonts w:hint="eastAsia"/>
              </w:rPr>
              <w:t>，放音，录音，暂停等</w:t>
            </w:r>
          </w:p>
          <w:p w:rsidR="009349F6" w:rsidRDefault="009349F6" w:rsidP="00055F7B">
            <w:r>
              <w:rPr>
                <w:rFonts w:hint="eastAsia"/>
              </w:rPr>
              <w:t>byte[2]</w:t>
            </w:r>
            <w:r w:rsidRPr="001D148C">
              <w:rPr>
                <w:rFonts w:hint="eastAsia"/>
              </w:rPr>
              <w:t xml:space="preserve"> </w:t>
            </w:r>
            <w:r w:rsidRPr="001D148C">
              <w:rPr>
                <w:rFonts w:hint="eastAsia"/>
              </w:rPr>
              <w:t>子状态</w:t>
            </w:r>
            <w:r>
              <w:rPr>
                <w:rFonts w:hint="eastAsia"/>
              </w:rPr>
              <w:t>，某个</w:t>
            </w:r>
            <w:proofErr w:type="gramStart"/>
            <w:r>
              <w:rPr>
                <w:rFonts w:hint="eastAsia"/>
              </w:rPr>
              <w:t>大状态</w:t>
            </w:r>
            <w:proofErr w:type="gramEnd"/>
            <w:r>
              <w:rPr>
                <w:rFonts w:hint="eastAsia"/>
              </w:rPr>
              <w:t>下的子状态，比如查询的时候，是根据号码查询，还是序号查询，</w:t>
            </w:r>
          </w:p>
          <w:p w:rsidR="009349F6" w:rsidRDefault="009349F6" w:rsidP="00055F7B">
            <w:r>
              <w:rPr>
                <w:rFonts w:hint="eastAsia"/>
              </w:rPr>
              <w:t xml:space="preserve">byte[3] </w:t>
            </w:r>
            <w:r>
              <w:rPr>
                <w:rFonts w:hint="eastAsia"/>
              </w:rPr>
              <w:t>空</w:t>
            </w:r>
          </w:p>
        </w:tc>
      </w:tr>
    </w:tbl>
    <w:p w:rsidR="00736E6C" w:rsidRDefault="00736E6C" w:rsidP="009E0F74">
      <w:pPr>
        <w:pStyle w:val="a8"/>
        <w:ind w:left="360" w:firstLineChars="0" w:firstLine="0"/>
        <w:rPr>
          <w:ins w:id="197" w:author="zte" w:date="2013-04-27T16:26:00Z"/>
        </w:rPr>
      </w:pPr>
    </w:p>
    <w:p w:rsidR="00435036" w:rsidRDefault="00435036" w:rsidP="00435036">
      <w:pPr>
        <w:pStyle w:val="a8"/>
        <w:numPr>
          <w:ilvl w:val="0"/>
          <w:numId w:val="1"/>
        </w:numPr>
        <w:ind w:firstLineChars="0"/>
        <w:rPr>
          <w:ins w:id="198" w:author="zte" w:date="2013-04-27T16:26:00Z"/>
        </w:rPr>
      </w:pPr>
      <w:ins w:id="199" w:author="zte" w:date="2013-04-27T16:26:00Z">
        <w:r w:rsidRPr="001D148C">
          <w:t>CMD_</w:t>
        </w:r>
      </w:ins>
      <w:ins w:id="200" w:author="zte" w:date="2013-05-02T16:08:00Z">
        <w:r w:rsidR="005F5817">
          <w:rPr>
            <w:rFonts w:hint="eastAsia"/>
          </w:rPr>
          <w:t xml:space="preserve"> </w:t>
        </w:r>
      </w:ins>
      <w:proofErr w:type="spellStart"/>
      <w:ins w:id="201" w:author="zte" w:date="2013-04-27T16:26:00Z">
        <w:r>
          <w:rPr>
            <w:rFonts w:hint="eastAsia"/>
          </w:rPr>
          <w:t>DIALING</w:t>
        </w:r>
      </w:ins>
      <w:ins w:id="202" w:author="zte" w:date="2013-05-02T16:07:00Z">
        <w:r w:rsidR="00D9329C">
          <w:rPr>
            <w:rFonts w:hint="eastAsia"/>
          </w:rPr>
          <w:t>bySOFT</w:t>
        </w:r>
      </w:ins>
      <w:proofErr w:type="spellEnd"/>
      <w:ins w:id="203" w:author="zte" w:date="2013-04-27T16:26:00Z">
        <w:r w:rsidRPr="00033C15">
          <w:t xml:space="preserve"> </w:t>
        </w:r>
        <w:r>
          <w:rPr>
            <w:rFonts w:hint="eastAsia"/>
          </w:rPr>
          <w:t xml:space="preserve">  </w:t>
        </w:r>
      </w:ins>
      <w:ins w:id="204" w:author="zte" w:date="2013-04-27T16:33:00Z">
        <w:r w:rsidR="009244E0">
          <w:rPr>
            <w:rFonts w:hint="eastAsia"/>
          </w:rPr>
          <w:t>PC</w:t>
        </w:r>
      </w:ins>
      <w:ins w:id="205" w:author="zte" w:date="2013-05-02T16:08:00Z">
        <w:r w:rsidR="00D9329C">
          <w:rPr>
            <w:rFonts w:hint="eastAsia"/>
          </w:rPr>
          <w:t>软件</w:t>
        </w:r>
      </w:ins>
      <w:ins w:id="206" w:author="zte" w:date="2013-04-27T16:26:00Z">
        <w:r>
          <w:rPr>
            <w:rFonts w:hint="eastAsia"/>
          </w:rPr>
          <w:t>拨号</w:t>
        </w:r>
      </w:ins>
    </w:p>
    <w:p w:rsidR="00435036" w:rsidRDefault="00435036" w:rsidP="00435036">
      <w:pPr>
        <w:pStyle w:val="a8"/>
        <w:ind w:left="360" w:firstLineChars="0" w:firstLine="0"/>
        <w:rPr>
          <w:ins w:id="207" w:author="zte" w:date="2013-04-27T16:26:00Z"/>
        </w:rPr>
      </w:pPr>
      <w:ins w:id="208" w:author="zte" w:date="2013-04-27T16:26:00Z">
        <w:r>
          <w:rPr>
            <w:rFonts w:hint="eastAsia"/>
          </w:rPr>
          <w:t>方向：</w:t>
        </w:r>
        <w:r>
          <w:rPr>
            <w:rFonts w:hint="eastAsia"/>
          </w:rPr>
          <w:t>PC---</w:t>
        </w:r>
        <w:proofErr w:type="gramStart"/>
        <w:r>
          <w:rPr>
            <w:rFonts w:hint="eastAsia"/>
          </w:rPr>
          <w:t>》</w:t>
        </w:r>
        <w:proofErr w:type="gramEnd"/>
        <w:r>
          <w:rPr>
            <w:rFonts w:hint="eastAsia"/>
          </w:rPr>
          <w:t>话机</w:t>
        </w:r>
      </w:ins>
    </w:p>
    <w:p w:rsidR="00435036" w:rsidRDefault="00435036" w:rsidP="00435036">
      <w:pPr>
        <w:pStyle w:val="a8"/>
        <w:ind w:left="360" w:firstLineChars="0" w:firstLine="0"/>
        <w:rPr>
          <w:ins w:id="209" w:author="zte" w:date="2013-04-27T16:26:00Z"/>
        </w:rPr>
      </w:pPr>
      <w:ins w:id="210" w:author="zte" w:date="2013-04-27T16:26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435036" w:rsidTr="00B021EA">
        <w:trPr>
          <w:ins w:id="211" w:author="zte" w:date="2013-04-27T16:26:00Z"/>
        </w:trPr>
        <w:tc>
          <w:tcPr>
            <w:tcW w:w="2943" w:type="dxa"/>
          </w:tcPr>
          <w:p w:rsidR="00435036" w:rsidRDefault="00435036" w:rsidP="00B021EA">
            <w:pPr>
              <w:rPr>
                <w:ins w:id="212" w:author="zte" w:date="2013-04-27T16:26:00Z"/>
              </w:rPr>
            </w:pPr>
            <w:ins w:id="213" w:author="zte" w:date="2013-04-27T16:26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435036" w:rsidRDefault="00435036" w:rsidP="00B021EA">
            <w:pPr>
              <w:rPr>
                <w:ins w:id="214" w:author="zte" w:date="2013-04-27T16:26:00Z"/>
              </w:rPr>
            </w:pPr>
            <w:ins w:id="215" w:author="zte" w:date="2013-04-27T16:26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435036" w:rsidRDefault="00435036" w:rsidP="00B021EA">
            <w:pPr>
              <w:rPr>
                <w:ins w:id="216" w:author="zte" w:date="2013-04-27T16:26:00Z"/>
              </w:rPr>
            </w:pPr>
            <w:ins w:id="217" w:author="zte" w:date="2013-04-27T16:26:00Z">
              <w:r>
                <w:rPr>
                  <w:rFonts w:hint="eastAsia"/>
                </w:rPr>
                <w:t>备注</w:t>
              </w:r>
            </w:ins>
          </w:p>
        </w:tc>
      </w:tr>
      <w:tr w:rsidR="00435036" w:rsidTr="00B021EA">
        <w:trPr>
          <w:ins w:id="218" w:author="zte" w:date="2013-04-27T16:26:00Z"/>
        </w:trPr>
        <w:tc>
          <w:tcPr>
            <w:tcW w:w="2943" w:type="dxa"/>
          </w:tcPr>
          <w:p w:rsidR="00435036" w:rsidRDefault="00993A93" w:rsidP="005F5817">
            <w:pPr>
              <w:rPr>
                <w:ins w:id="219" w:author="zte" w:date="2013-04-27T16:26:00Z"/>
              </w:rPr>
            </w:pPr>
            <w:ins w:id="220" w:author="zte" w:date="2013-04-27T16:36:00Z">
              <w:r w:rsidRPr="001D148C">
                <w:lastRenderedPageBreak/>
                <w:t>CMD_</w:t>
              </w:r>
            </w:ins>
            <w:ins w:id="221" w:author="zte" w:date="2013-05-02T16:09:00Z">
              <w:r w:rsidR="005F5817">
                <w:rPr>
                  <w:rFonts w:hint="eastAsia"/>
                </w:rPr>
                <w:t xml:space="preserve"> </w:t>
              </w:r>
            </w:ins>
            <w:proofErr w:type="spellStart"/>
            <w:ins w:id="222" w:author="zte" w:date="2013-04-27T16:36:00Z">
              <w:r>
                <w:rPr>
                  <w:rFonts w:hint="eastAsia"/>
                </w:rPr>
                <w:t>DIALINGinPC</w:t>
              </w:r>
            </w:ins>
            <w:proofErr w:type="spellEnd"/>
          </w:p>
        </w:tc>
        <w:tc>
          <w:tcPr>
            <w:tcW w:w="1134" w:type="dxa"/>
          </w:tcPr>
          <w:p w:rsidR="00435036" w:rsidRDefault="00435036" w:rsidP="00B021EA">
            <w:pPr>
              <w:rPr>
                <w:ins w:id="223" w:author="zte" w:date="2013-04-27T16:26:00Z"/>
              </w:rPr>
            </w:pPr>
            <w:ins w:id="224" w:author="zte" w:date="2013-04-27T16:26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435036" w:rsidRDefault="00435036" w:rsidP="00B021EA">
            <w:pPr>
              <w:rPr>
                <w:ins w:id="225" w:author="zte" w:date="2013-04-27T16:26:00Z"/>
              </w:rPr>
            </w:pPr>
            <w:ins w:id="226" w:author="zte" w:date="2013-04-27T16:26:00Z">
              <w:r>
                <w:rPr>
                  <w:rFonts w:hint="eastAsia"/>
                </w:rPr>
                <w:t>0x09</w:t>
              </w:r>
            </w:ins>
          </w:p>
        </w:tc>
      </w:tr>
      <w:tr w:rsidR="0076074F" w:rsidTr="00B021EA">
        <w:trPr>
          <w:ins w:id="227" w:author="zte" w:date="2013-04-27T16:28:00Z"/>
        </w:trPr>
        <w:tc>
          <w:tcPr>
            <w:tcW w:w="2943" w:type="dxa"/>
          </w:tcPr>
          <w:p w:rsidR="0076074F" w:rsidRPr="001D148C" w:rsidRDefault="0076074F" w:rsidP="00B021EA">
            <w:pPr>
              <w:rPr>
                <w:ins w:id="228" w:author="zte" w:date="2013-04-27T16:28:00Z"/>
              </w:rPr>
            </w:pPr>
            <w:ins w:id="229" w:author="zte" w:date="2013-04-27T16:2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76074F" w:rsidRDefault="00812F20" w:rsidP="00B021EA">
            <w:pPr>
              <w:rPr>
                <w:ins w:id="230" w:author="zte" w:date="2013-04-27T16:28:00Z"/>
              </w:rPr>
            </w:pPr>
            <w:ins w:id="231" w:author="zte" w:date="2013-05-02T16:08:00Z">
              <w:r>
                <w:rPr>
                  <w:rFonts w:hint="eastAsia"/>
                </w:rPr>
                <w:t>2</w:t>
              </w:r>
            </w:ins>
            <w:ins w:id="232" w:author="zte" w:date="2013-04-27T16:28:00Z">
              <w:r w:rsidR="0076074F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76074F" w:rsidRDefault="0076074F" w:rsidP="005E3513">
            <w:pPr>
              <w:rPr>
                <w:ins w:id="233" w:author="zte" w:date="2013-04-27T16:28:00Z"/>
              </w:rPr>
            </w:pPr>
            <w:ins w:id="234" w:author="zte" w:date="2013-04-27T16:28:00Z">
              <w:r>
                <w:rPr>
                  <w:rFonts w:hint="eastAsia"/>
                </w:rPr>
                <w:t>此时为</w:t>
              </w:r>
            </w:ins>
            <w:ins w:id="235" w:author="zte" w:date="2013-04-27T16:30:00Z">
              <w:r w:rsidR="005E3513">
                <w:rPr>
                  <w:rFonts w:hint="eastAsia"/>
                </w:rPr>
                <w:t>实际号码的长度</w:t>
              </w:r>
            </w:ins>
          </w:p>
        </w:tc>
      </w:tr>
      <w:tr w:rsidR="005E3513" w:rsidTr="00B021EA">
        <w:trPr>
          <w:ins w:id="236" w:author="zte" w:date="2013-04-27T16:28:00Z"/>
        </w:trPr>
        <w:tc>
          <w:tcPr>
            <w:tcW w:w="2943" w:type="dxa"/>
          </w:tcPr>
          <w:p w:rsidR="005E3513" w:rsidRDefault="005E3513" w:rsidP="00B021EA">
            <w:pPr>
              <w:rPr>
                <w:ins w:id="237" w:author="zte" w:date="2013-04-27T16:28:00Z"/>
              </w:rPr>
            </w:pPr>
            <w:ins w:id="238" w:author="zte" w:date="2013-04-27T16:28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5E3513" w:rsidRDefault="005E3513" w:rsidP="00B021EA">
            <w:pPr>
              <w:rPr>
                <w:ins w:id="239" w:author="zte" w:date="2013-04-27T16:28:00Z"/>
              </w:rPr>
            </w:pPr>
            <w:ins w:id="240" w:author="zte" w:date="2013-04-27T16:28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5E3513" w:rsidRDefault="005E3513" w:rsidP="00874DCC">
            <w:pPr>
              <w:rPr>
                <w:ins w:id="241" w:author="zte" w:date="2013-04-27T16:28:00Z"/>
              </w:rPr>
            </w:pPr>
            <w:ins w:id="242" w:author="zte" w:date="2013-04-27T16:28:00Z">
              <w:r>
                <w:t>B</w:t>
              </w:r>
              <w:r>
                <w:rPr>
                  <w:rFonts w:hint="eastAsia"/>
                </w:rPr>
                <w:t>yte[0]</w:t>
              </w:r>
            </w:ins>
            <w:ins w:id="243" w:author="zte" w:date="2013-04-27T16:29:00Z"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byte[1]</w:t>
              </w:r>
              <w:r>
                <w:rPr>
                  <w:rFonts w:hint="eastAsia"/>
                </w:rPr>
                <w:t>为第二个号码</w:t>
              </w:r>
            </w:ins>
            <w:ins w:id="244" w:author="zte" w:date="2013-04-27T16:30:00Z">
              <w:r>
                <w:rPr>
                  <w:rFonts w:hint="eastAsia"/>
                </w:rPr>
                <w:t>，</w:t>
              </w:r>
            </w:ins>
            <w:ins w:id="245" w:author="zte" w:date="2013-04-27T16:31:00Z">
              <w:r w:rsidR="00A46F28" w:rsidRPr="0061309D">
                <w:rPr>
                  <w:rFonts w:hint="eastAsia"/>
                </w:rPr>
                <w:t>0xFF</w:t>
              </w:r>
              <w:r w:rsidR="00A46F28" w:rsidRPr="0061309D">
                <w:rPr>
                  <w:rFonts w:hint="eastAsia"/>
                </w:rPr>
                <w:t>表示为无效号码或表示号码结束</w:t>
              </w:r>
            </w:ins>
            <w:ins w:id="246" w:author="zte" w:date="2013-05-02T16:10:00Z">
              <w:r w:rsidR="001E016B">
                <w:rPr>
                  <w:rFonts w:hint="eastAsia"/>
                </w:rPr>
                <w:t>，</w:t>
              </w:r>
            </w:ins>
            <w:bookmarkStart w:id="247" w:name="OLE_LINK18"/>
            <w:bookmarkStart w:id="248" w:name="OLE_LINK19"/>
            <w:ins w:id="249" w:author="zte" w:date="2013-05-02T16:08:00Z">
              <w:r w:rsidR="00874DCC">
                <w:rPr>
                  <w:rFonts w:hint="eastAsia"/>
                </w:rPr>
                <w:t>号码长度</w:t>
              </w:r>
              <w:r w:rsidR="00874DCC">
                <w:rPr>
                  <w:rFonts w:hint="eastAsia"/>
                </w:rPr>
                <w:t>20</w:t>
              </w:r>
              <w:r w:rsidR="00874DCC">
                <w:rPr>
                  <w:rFonts w:hint="eastAsia"/>
                </w:rPr>
                <w:t>是否足够？</w:t>
              </w:r>
              <w:r w:rsidR="00B94EE8">
                <w:t xml:space="preserve"> </w:t>
              </w:r>
            </w:ins>
            <w:bookmarkEnd w:id="247"/>
            <w:bookmarkEnd w:id="248"/>
          </w:p>
        </w:tc>
      </w:tr>
    </w:tbl>
    <w:p w:rsidR="00435036" w:rsidRDefault="00435036" w:rsidP="00435036">
      <w:pPr>
        <w:pStyle w:val="a8"/>
        <w:ind w:left="360" w:firstLineChars="0" w:firstLine="0"/>
        <w:rPr>
          <w:ins w:id="250" w:author="zte" w:date="2013-04-27T16:26:00Z"/>
        </w:rPr>
      </w:pPr>
    </w:p>
    <w:p w:rsidR="00435036" w:rsidRDefault="00435036" w:rsidP="00435036">
      <w:pPr>
        <w:pStyle w:val="a8"/>
        <w:ind w:left="360" w:firstLineChars="0" w:firstLine="0"/>
        <w:rPr>
          <w:ins w:id="251" w:author="zte" w:date="2013-04-27T16:26:00Z"/>
        </w:rPr>
      </w:pPr>
      <w:ins w:id="252" w:author="zte" w:date="2013-04-27T16:26:00Z">
        <w:r>
          <w:rPr>
            <w:rFonts w:hint="eastAsia"/>
          </w:rPr>
          <w:t>输出参数：</w:t>
        </w:r>
        <w:r w:rsidR="00E03A26">
          <w:rPr>
            <w:rFonts w:hint="eastAsia"/>
          </w:rPr>
          <w:t>空</w:t>
        </w:r>
      </w:ins>
    </w:p>
    <w:p w:rsidR="0061309D" w:rsidRDefault="0061309D" w:rsidP="009E0F74">
      <w:pPr>
        <w:pStyle w:val="a8"/>
        <w:ind w:left="360" w:firstLineChars="0" w:firstLine="0"/>
        <w:rPr>
          <w:ins w:id="253" w:author="zte" w:date="2013-04-27T16:33:00Z"/>
        </w:rPr>
      </w:pPr>
    </w:p>
    <w:p w:rsidR="00816B9A" w:rsidRDefault="00880136" w:rsidP="00816B9A">
      <w:pPr>
        <w:pStyle w:val="a8"/>
        <w:numPr>
          <w:ilvl w:val="0"/>
          <w:numId w:val="1"/>
        </w:numPr>
        <w:ind w:firstLineChars="0"/>
        <w:rPr>
          <w:ins w:id="254" w:author="zte" w:date="2013-04-27T16:33:00Z"/>
        </w:rPr>
      </w:pPr>
      <w:proofErr w:type="spellStart"/>
      <w:ins w:id="255" w:author="zte" w:date="2013-05-02T16:10:00Z">
        <w:r>
          <w:rPr>
            <w:rFonts w:hint="eastAsia"/>
          </w:rPr>
          <w:t>IN</w:t>
        </w:r>
      </w:ins>
      <w:ins w:id="256" w:author="zte" w:date="2013-04-27T16:33:00Z">
        <w:r w:rsidR="00816B9A">
          <w:rPr>
            <w:rFonts w:hint="eastAsia"/>
          </w:rPr>
          <w:t>D</w:t>
        </w:r>
        <w:r w:rsidR="00816B9A" w:rsidRPr="001D148C">
          <w:t>_</w:t>
        </w:r>
        <w:r w:rsidR="00816B9A">
          <w:rPr>
            <w:rFonts w:hint="eastAsia"/>
          </w:rPr>
          <w:t>DIALING</w:t>
        </w:r>
      </w:ins>
      <w:ins w:id="257" w:author="zte" w:date="2013-04-27T16:36:00Z">
        <w:r w:rsidR="00993A93">
          <w:rPr>
            <w:rFonts w:hint="eastAsia"/>
          </w:rPr>
          <w:t>inTEL</w:t>
        </w:r>
      </w:ins>
      <w:proofErr w:type="spellEnd"/>
      <w:ins w:id="258" w:author="zte" w:date="2013-04-27T16:33:00Z">
        <w:r w:rsidR="00816B9A" w:rsidRPr="00033C15">
          <w:t xml:space="preserve"> </w:t>
        </w:r>
        <w:r w:rsidR="00816B9A">
          <w:rPr>
            <w:rFonts w:hint="eastAsia"/>
          </w:rPr>
          <w:t xml:space="preserve">  </w:t>
        </w:r>
      </w:ins>
      <w:ins w:id="259" w:author="zte" w:date="2013-04-27T16:36:00Z">
        <w:r w:rsidR="00993A93">
          <w:rPr>
            <w:rFonts w:hint="eastAsia"/>
          </w:rPr>
          <w:t>话机</w:t>
        </w:r>
      </w:ins>
      <w:ins w:id="260" w:author="zte" w:date="2013-04-27T16:33:00Z">
        <w:r w:rsidR="00816B9A">
          <w:rPr>
            <w:rFonts w:hint="eastAsia"/>
          </w:rPr>
          <w:t>拨号</w:t>
        </w:r>
      </w:ins>
    </w:p>
    <w:p w:rsidR="00816B9A" w:rsidRDefault="00816B9A" w:rsidP="00816B9A">
      <w:pPr>
        <w:pStyle w:val="a8"/>
        <w:ind w:left="360" w:firstLineChars="0" w:firstLine="0"/>
        <w:rPr>
          <w:ins w:id="261" w:author="zte" w:date="2013-04-27T16:33:00Z"/>
        </w:rPr>
      </w:pPr>
      <w:ins w:id="262" w:author="zte" w:date="2013-04-27T16:33:00Z">
        <w:r>
          <w:rPr>
            <w:rFonts w:hint="eastAsia"/>
          </w:rPr>
          <w:t>方向：</w:t>
        </w:r>
      </w:ins>
      <w:ins w:id="263" w:author="zte" w:date="2013-04-27T16:36:00Z">
        <w:r w:rsidR="00993A93">
          <w:rPr>
            <w:rFonts w:hint="eastAsia"/>
          </w:rPr>
          <w:t>话机</w:t>
        </w:r>
      </w:ins>
      <w:ins w:id="264" w:author="zte" w:date="2013-04-27T16:33:00Z">
        <w:r>
          <w:rPr>
            <w:rFonts w:hint="eastAsia"/>
          </w:rPr>
          <w:t>---</w:t>
        </w:r>
        <w:proofErr w:type="gramStart"/>
        <w:r>
          <w:rPr>
            <w:rFonts w:hint="eastAsia"/>
          </w:rPr>
          <w:t>》</w:t>
        </w:r>
      </w:ins>
      <w:proofErr w:type="gramEnd"/>
      <w:ins w:id="265" w:author="zte" w:date="2013-04-27T16:36:00Z">
        <w:r w:rsidR="00993A93">
          <w:rPr>
            <w:rFonts w:hint="eastAsia"/>
          </w:rPr>
          <w:t>PC</w:t>
        </w:r>
      </w:ins>
    </w:p>
    <w:p w:rsidR="00816B9A" w:rsidRDefault="00816B9A" w:rsidP="00816B9A">
      <w:pPr>
        <w:pStyle w:val="a8"/>
        <w:ind w:left="360" w:firstLineChars="0" w:firstLine="0"/>
        <w:rPr>
          <w:ins w:id="266" w:author="zte" w:date="2013-04-27T16:33:00Z"/>
        </w:rPr>
      </w:pPr>
      <w:ins w:id="267" w:author="zte" w:date="2013-04-27T16:33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816B9A" w:rsidTr="00B021EA">
        <w:trPr>
          <w:ins w:id="268" w:author="zte" w:date="2013-04-27T16:33:00Z"/>
        </w:trPr>
        <w:tc>
          <w:tcPr>
            <w:tcW w:w="2943" w:type="dxa"/>
          </w:tcPr>
          <w:p w:rsidR="00816B9A" w:rsidRDefault="00816B9A" w:rsidP="00B021EA">
            <w:pPr>
              <w:rPr>
                <w:ins w:id="269" w:author="zte" w:date="2013-04-27T16:33:00Z"/>
              </w:rPr>
            </w:pPr>
            <w:ins w:id="270" w:author="zte" w:date="2013-04-27T16:33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816B9A" w:rsidRDefault="00816B9A" w:rsidP="00B021EA">
            <w:pPr>
              <w:rPr>
                <w:ins w:id="271" w:author="zte" w:date="2013-04-27T16:33:00Z"/>
              </w:rPr>
            </w:pPr>
            <w:ins w:id="272" w:author="zte" w:date="2013-04-27T16:33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816B9A" w:rsidRDefault="00816B9A" w:rsidP="00B021EA">
            <w:pPr>
              <w:rPr>
                <w:ins w:id="273" w:author="zte" w:date="2013-04-27T16:33:00Z"/>
              </w:rPr>
            </w:pPr>
            <w:ins w:id="274" w:author="zte" w:date="2013-04-27T16:33:00Z">
              <w:r>
                <w:rPr>
                  <w:rFonts w:hint="eastAsia"/>
                </w:rPr>
                <w:t>备注</w:t>
              </w:r>
            </w:ins>
          </w:p>
        </w:tc>
      </w:tr>
      <w:tr w:rsidR="00816B9A" w:rsidTr="00B021EA">
        <w:trPr>
          <w:ins w:id="275" w:author="zte" w:date="2013-04-27T16:33:00Z"/>
        </w:trPr>
        <w:tc>
          <w:tcPr>
            <w:tcW w:w="2943" w:type="dxa"/>
          </w:tcPr>
          <w:p w:rsidR="00816B9A" w:rsidRDefault="00880136" w:rsidP="00880136">
            <w:pPr>
              <w:rPr>
                <w:ins w:id="276" w:author="zte" w:date="2013-04-27T16:33:00Z"/>
              </w:rPr>
            </w:pPr>
            <w:proofErr w:type="spellStart"/>
            <w:ins w:id="277" w:author="zte" w:date="2013-05-02T16:10:00Z">
              <w:r>
                <w:rPr>
                  <w:rFonts w:hint="eastAsia"/>
                </w:rPr>
                <w:t>IN</w:t>
              </w:r>
            </w:ins>
            <w:ins w:id="278" w:author="zte" w:date="2013-04-27T16:36:00Z">
              <w:r w:rsidR="00993A93">
                <w:rPr>
                  <w:rFonts w:hint="eastAsia"/>
                </w:rPr>
                <w:t>D</w:t>
              </w:r>
              <w:r w:rsidR="00993A93" w:rsidRPr="001D148C">
                <w:t>_</w:t>
              </w:r>
              <w:r w:rsidR="00993A93">
                <w:rPr>
                  <w:rFonts w:hint="eastAsia"/>
                </w:rPr>
                <w:t>DIALINGinTEL</w:t>
              </w:r>
            </w:ins>
            <w:proofErr w:type="spellEnd"/>
          </w:p>
        </w:tc>
        <w:tc>
          <w:tcPr>
            <w:tcW w:w="1134" w:type="dxa"/>
          </w:tcPr>
          <w:p w:rsidR="00816B9A" w:rsidRDefault="00816B9A" w:rsidP="00B021EA">
            <w:pPr>
              <w:rPr>
                <w:ins w:id="279" w:author="zte" w:date="2013-04-27T16:33:00Z"/>
              </w:rPr>
            </w:pPr>
            <w:ins w:id="280" w:author="zte" w:date="2013-04-27T16:33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816B9A" w:rsidRDefault="00816B9A" w:rsidP="00993A93">
            <w:pPr>
              <w:rPr>
                <w:ins w:id="281" w:author="zte" w:date="2013-04-27T16:33:00Z"/>
              </w:rPr>
            </w:pPr>
            <w:ins w:id="282" w:author="zte" w:date="2013-04-27T16:33:00Z">
              <w:r>
                <w:rPr>
                  <w:rFonts w:hint="eastAsia"/>
                </w:rPr>
                <w:t>0x0</w:t>
              </w:r>
            </w:ins>
            <w:ins w:id="283" w:author="zte" w:date="2013-04-27T16:36:00Z">
              <w:r w:rsidR="00993A93">
                <w:rPr>
                  <w:rFonts w:hint="eastAsia"/>
                </w:rPr>
                <w:t>a</w:t>
              </w:r>
            </w:ins>
          </w:p>
        </w:tc>
      </w:tr>
      <w:tr w:rsidR="00816B9A" w:rsidTr="00B021EA">
        <w:trPr>
          <w:ins w:id="284" w:author="zte" w:date="2013-04-27T16:33:00Z"/>
        </w:trPr>
        <w:tc>
          <w:tcPr>
            <w:tcW w:w="2943" w:type="dxa"/>
          </w:tcPr>
          <w:p w:rsidR="00816B9A" w:rsidRPr="001D148C" w:rsidRDefault="00816B9A" w:rsidP="00B021EA">
            <w:pPr>
              <w:rPr>
                <w:ins w:id="285" w:author="zte" w:date="2013-04-27T16:33:00Z"/>
              </w:rPr>
            </w:pPr>
            <w:ins w:id="286" w:author="zte" w:date="2013-04-27T16:3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816B9A" w:rsidRDefault="00D12AED" w:rsidP="00B021EA">
            <w:pPr>
              <w:rPr>
                <w:ins w:id="287" w:author="zte" w:date="2013-04-27T16:33:00Z"/>
              </w:rPr>
            </w:pPr>
            <w:ins w:id="288" w:author="zte" w:date="2013-05-02T16:10:00Z">
              <w:r>
                <w:rPr>
                  <w:rFonts w:hint="eastAsia"/>
                </w:rPr>
                <w:t>2</w:t>
              </w:r>
            </w:ins>
            <w:ins w:id="289" w:author="zte" w:date="2013-04-27T16:33:00Z">
              <w:r w:rsidR="00816B9A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816B9A" w:rsidRDefault="00816B9A" w:rsidP="00B021EA">
            <w:pPr>
              <w:rPr>
                <w:ins w:id="290" w:author="zte" w:date="2013-04-27T16:33:00Z"/>
              </w:rPr>
            </w:pPr>
            <w:ins w:id="291" w:author="zte" w:date="2013-04-27T16:33:00Z">
              <w:r>
                <w:rPr>
                  <w:rFonts w:hint="eastAsia"/>
                </w:rPr>
                <w:t>此时为实际号码的长度</w:t>
              </w:r>
            </w:ins>
          </w:p>
        </w:tc>
      </w:tr>
      <w:tr w:rsidR="00816B9A" w:rsidTr="00B021EA">
        <w:trPr>
          <w:ins w:id="292" w:author="zte" w:date="2013-04-27T16:33:00Z"/>
        </w:trPr>
        <w:tc>
          <w:tcPr>
            <w:tcW w:w="2943" w:type="dxa"/>
          </w:tcPr>
          <w:p w:rsidR="00816B9A" w:rsidRDefault="00816B9A" w:rsidP="00B021EA">
            <w:pPr>
              <w:rPr>
                <w:ins w:id="293" w:author="zte" w:date="2013-04-27T16:33:00Z"/>
              </w:rPr>
            </w:pPr>
            <w:ins w:id="294" w:author="zte" w:date="2013-04-27T16:33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816B9A" w:rsidRDefault="00816B9A" w:rsidP="00B021EA">
            <w:pPr>
              <w:rPr>
                <w:ins w:id="295" w:author="zte" w:date="2013-04-27T16:33:00Z"/>
              </w:rPr>
            </w:pPr>
            <w:ins w:id="296" w:author="zte" w:date="2013-04-27T16:33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816B9A" w:rsidRDefault="00816B9A" w:rsidP="00D12AED">
            <w:pPr>
              <w:rPr>
                <w:ins w:id="297" w:author="zte" w:date="2013-04-27T16:33:00Z"/>
              </w:rPr>
            </w:pPr>
            <w:ins w:id="298" w:author="zte" w:date="2013-04-27T16:33:00Z">
              <w:r>
                <w:t>B</w:t>
              </w:r>
              <w:r>
                <w:rPr>
                  <w:rFonts w:hint="eastAsia"/>
                </w:rPr>
                <w:t>yte[0]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byte[1]</w:t>
              </w:r>
              <w:r>
                <w:rPr>
                  <w:rFonts w:hint="eastAsia"/>
                </w:rPr>
                <w:t>为第二个号码，</w:t>
              </w:r>
              <w:r w:rsidRPr="0061309D">
                <w:rPr>
                  <w:rFonts w:hint="eastAsia"/>
                </w:rPr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  <w:ins w:id="299" w:author="zte" w:date="2013-05-02T16:10:00Z">
              <w:r w:rsidR="00CD7075">
                <w:rPr>
                  <w:rFonts w:hint="eastAsia"/>
                </w:rPr>
                <w:t>，</w:t>
              </w:r>
              <w:r w:rsidR="001E016B">
                <w:rPr>
                  <w:rFonts w:hint="eastAsia"/>
                </w:rPr>
                <w:t>号码长度</w:t>
              </w:r>
              <w:r w:rsidR="001E016B">
                <w:rPr>
                  <w:rFonts w:hint="eastAsia"/>
                </w:rPr>
                <w:t>20</w:t>
              </w:r>
              <w:r w:rsidR="001E016B">
                <w:rPr>
                  <w:rFonts w:hint="eastAsia"/>
                </w:rPr>
                <w:t>是否足够？</w:t>
              </w:r>
            </w:ins>
          </w:p>
        </w:tc>
      </w:tr>
    </w:tbl>
    <w:p w:rsidR="00816B9A" w:rsidRDefault="00816B9A" w:rsidP="00816B9A">
      <w:pPr>
        <w:pStyle w:val="a8"/>
        <w:ind w:left="360" w:firstLineChars="0" w:firstLine="0"/>
        <w:rPr>
          <w:ins w:id="300" w:author="zte" w:date="2013-04-27T16:33:00Z"/>
        </w:rPr>
      </w:pPr>
    </w:p>
    <w:p w:rsidR="00816B9A" w:rsidRDefault="00816B9A" w:rsidP="00816B9A">
      <w:pPr>
        <w:pStyle w:val="a8"/>
        <w:ind w:left="360" w:firstLineChars="0" w:firstLine="0"/>
        <w:rPr>
          <w:ins w:id="301" w:author="zte" w:date="2013-04-27T16:33:00Z"/>
        </w:rPr>
      </w:pPr>
      <w:ins w:id="302" w:author="zte" w:date="2013-04-27T16:33:00Z">
        <w:r>
          <w:rPr>
            <w:rFonts w:hint="eastAsia"/>
          </w:rPr>
          <w:t>输出参数：空</w:t>
        </w:r>
      </w:ins>
    </w:p>
    <w:p w:rsidR="00816B9A" w:rsidRDefault="00816B9A" w:rsidP="009E0F74">
      <w:pPr>
        <w:pStyle w:val="a8"/>
        <w:ind w:left="360" w:firstLineChars="0" w:firstLine="0"/>
        <w:rPr>
          <w:ins w:id="303" w:author="zte" w:date="2013-04-27T14:47:00Z"/>
        </w:rPr>
      </w:pPr>
    </w:p>
    <w:p w:rsidR="00E54F5D" w:rsidRDefault="00924A0A" w:rsidP="00E54F5D">
      <w:pPr>
        <w:pStyle w:val="a8"/>
        <w:numPr>
          <w:ilvl w:val="0"/>
          <w:numId w:val="1"/>
        </w:numPr>
        <w:ind w:firstLineChars="0"/>
        <w:rPr>
          <w:ins w:id="304" w:author="zte" w:date="2013-04-27T16:21:00Z"/>
        </w:rPr>
      </w:pPr>
      <w:ins w:id="305" w:author="zte" w:date="2013-04-27T16:22:00Z">
        <w:r>
          <w:rPr>
            <w:rFonts w:hint="eastAsia"/>
          </w:rPr>
          <w:t>IND</w:t>
        </w:r>
      </w:ins>
      <w:ins w:id="306" w:author="zte" w:date="2013-04-27T16:21:00Z">
        <w:r w:rsidR="00E54F5D" w:rsidRPr="001D148C">
          <w:t>_</w:t>
        </w:r>
      </w:ins>
      <w:ins w:id="307" w:author="zte" w:date="2013-04-27T16:22:00Z">
        <w:r>
          <w:rPr>
            <w:rFonts w:hint="eastAsia"/>
          </w:rPr>
          <w:t>RINGING</w:t>
        </w:r>
      </w:ins>
      <w:ins w:id="308" w:author="zte" w:date="2013-04-27T16:21:00Z">
        <w:r w:rsidR="00E54F5D" w:rsidRPr="00033C15">
          <w:t xml:space="preserve"> </w:t>
        </w:r>
        <w:r w:rsidR="00E54F5D">
          <w:rPr>
            <w:rFonts w:hint="eastAsia"/>
          </w:rPr>
          <w:t xml:space="preserve">  </w:t>
        </w:r>
      </w:ins>
      <w:ins w:id="309" w:author="zte" w:date="2013-04-27T16:22:00Z">
        <w:r w:rsidR="00E54F5D">
          <w:rPr>
            <w:rFonts w:hint="eastAsia"/>
          </w:rPr>
          <w:t>振铃</w:t>
        </w:r>
        <w:r>
          <w:rPr>
            <w:rFonts w:hint="eastAsia"/>
          </w:rPr>
          <w:t>提示</w:t>
        </w:r>
      </w:ins>
    </w:p>
    <w:p w:rsidR="00E54F5D" w:rsidRDefault="00E54F5D" w:rsidP="00E54F5D">
      <w:pPr>
        <w:pStyle w:val="a8"/>
        <w:ind w:left="360" w:firstLineChars="0" w:firstLine="0"/>
        <w:rPr>
          <w:ins w:id="310" w:author="zte" w:date="2013-04-27T16:21:00Z"/>
        </w:rPr>
      </w:pPr>
      <w:ins w:id="311" w:author="zte" w:date="2013-04-27T16:21:00Z">
        <w:r>
          <w:rPr>
            <w:rFonts w:hint="eastAsia"/>
          </w:rPr>
          <w:t>方向：</w:t>
        </w:r>
      </w:ins>
      <w:ins w:id="312" w:author="zte" w:date="2013-04-27T16:22:00Z">
        <w:r w:rsidR="00924A0A">
          <w:rPr>
            <w:rFonts w:hint="eastAsia"/>
          </w:rPr>
          <w:t>话机</w:t>
        </w:r>
      </w:ins>
      <w:ins w:id="313" w:author="zte" w:date="2013-04-27T16:21:00Z">
        <w:r>
          <w:rPr>
            <w:rFonts w:hint="eastAsia"/>
          </w:rPr>
          <w:t>---</w:t>
        </w:r>
        <w:proofErr w:type="gramStart"/>
        <w:r w:rsidR="00924A0A">
          <w:rPr>
            <w:rFonts w:hint="eastAsia"/>
          </w:rPr>
          <w:t>》</w:t>
        </w:r>
      </w:ins>
      <w:proofErr w:type="gramEnd"/>
      <w:ins w:id="314" w:author="zte" w:date="2013-04-27T16:22:00Z">
        <w:r w:rsidR="00924A0A">
          <w:rPr>
            <w:rFonts w:hint="eastAsia"/>
          </w:rPr>
          <w:t>PC</w:t>
        </w:r>
      </w:ins>
    </w:p>
    <w:p w:rsidR="00E54F5D" w:rsidRDefault="00E54F5D" w:rsidP="00E54F5D">
      <w:pPr>
        <w:pStyle w:val="a8"/>
        <w:ind w:left="360" w:firstLineChars="0" w:firstLine="0"/>
        <w:rPr>
          <w:ins w:id="315" w:author="zte" w:date="2013-04-27T16:21:00Z"/>
        </w:rPr>
      </w:pPr>
      <w:ins w:id="316" w:author="zte" w:date="2013-04-27T16:21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E54F5D" w:rsidTr="00B021EA">
        <w:trPr>
          <w:ins w:id="317" w:author="zte" w:date="2013-04-27T16:21:00Z"/>
        </w:trPr>
        <w:tc>
          <w:tcPr>
            <w:tcW w:w="2943" w:type="dxa"/>
          </w:tcPr>
          <w:p w:rsidR="00E54F5D" w:rsidRDefault="00E54F5D" w:rsidP="00B021EA">
            <w:pPr>
              <w:rPr>
                <w:ins w:id="318" w:author="zte" w:date="2013-04-27T16:21:00Z"/>
              </w:rPr>
            </w:pPr>
            <w:ins w:id="319" w:author="zte" w:date="2013-04-27T16:21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E54F5D" w:rsidRDefault="00E54F5D" w:rsidP="00B021EA">
            <w:pPr>
              <w:rPr>
                <w:ins w:id="320" w:author="zte" w:date="2013-04-27T16:21:00Z"/>
              </w:rPr>
            </w:pPr>
            <w:ins w:id="321" w:author="zte" w:date="2013-04-27T16:21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E54F5D" w:rsidRDefault="00E54F5D" w:rsidP="00B021EA">
            <w:pPr>
              <w:rPr>
                <w:ins w:id="322" w:author="zte" w:date="2013-04-27T16:21:00Z"/>
              </w:rPr>
            </w:pPr>
            <w:ins w:id="323" w:author="zte" w:date="2013-04-27T16:21:00Z">
              <w:r>
                <w:rPr>
                  <w:rFonts w:hint="eastAsia"/>
                </w:rPr>
                <w:t>备注</w:t>
              </w:r>
            </w:ins>
          </w:p>
        </w:tc>
      </w:tr>
      <w:tr w:rsidR="00E54F5D" w:rsidTr="00B021EA">
        <w:trPr>
          <w:ins w:id="324" w:author="zte" w:date="2013-04-27T16:21:00Z"/>
        </w:trPr>
        <w:tc>
          <w:tcPr>
            <w:tcW w:w="2943" w:type="dxa"/>
          </w:tcPr>
          <w:p w:rsidR="00E54F5D" w:rsidRDefault="00924A0A" w:rsidP="00B021EA">
            <w:pPr>
              <w:rPr>
                <w:ins w:id="325" w:author="zte" w:date="2013-04-27T16:21:00Z"/>
              </w:rPr>
            </w:pPr>
            <w:ins w:id="326" w:author="zte" w:date="2013-04-27T16:23:00Z">
              <w:r>
                <w:rPr>
                  <w:rFonts w:hint="eastAsia"/>
                </w:rPr>
                <w:t>IND</w:t>
              </w:r>
              <w:r w:rsidRPr="001D148C">
                <w:t>_</w:t>
              </w:r>
              <w:r>
                <w:rPr>
                  <w:rFonts w:hint="eastAsia"/>
                </w:rPr>
                <w:t>RINGING</w:t>
              </w:r>
            </w:ins>
          </w:p>
        </w:tc>
        <w:tc>
          <w:tcPr>
            <w:tcW w:w="1134" w:type="dxa"/>
          </w:tcPr>
          <w:p w:rsidR="00E54F5D" w:rsidRDefault="00E54F5D" w:rsidP="00B021EA">
            <w:pPr>
              <w:rPr>
                <w:ins w:id="327" w:author="zte" w:date="2013-04-27T16:21:00Z"/>
              </w:rPr>
            </w:pPr>
            <w:ins w:id="328" w:author="zte" w:date="2013-04-27T16:21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E54F5D" w:rsidRDefault="00E54F5D" w:rsidP="00993A93">
            <w:pPr>
              <w:rPr>
                <w:ins w:id="329" w:author="zte" w:date="2013-04-27T16:21:00Z"/>
              </w:rPr>
            </w:pPr>
            <w:ins w:id="330" w:author="zte" w:date="2013-04-27T16:21:00Z">
              <w:r>
                <w:rPr>
                  <w:rFonts w:hint="eastAsia"/>
                </w:rPr>
                <w:t>0x</w:t>
              </w:r>
            </w:ins>
            <w:ins w:id="331" w:author="zte" w:date="2013-04-27T16:31:00Z">
              <w:r w:rsidR="00C763AE">
                <w:rPr>
                  <w:rFonts w:hint="eastAsia"/>
                </w:rPr>
                <w:t>0</w:t>
              </w:r>
            </w:ins>
            <w:ins w:id="332" w:author="zte" w:date="2013-04-27T16:37:00Z">
              <w:r w:rsidR="00993A93">
                <w:rPr>
                  <w:rFonts w:hint="eastAsia"/>
                </w:rPr>
                <w:t>b</w:t>
              </w:r>
            </w:ins>
          </w:p>
        </w:tc>
      </w:tr>
      <w:tr w:rsidR="00964EA3" w:rsidTr="00B021EA">
        <w:trPr>
          <w:ins w:id="333" w:author="zte" w:date="2013-04-27T16:23:00Z"/>
        </w:trPr>
        <w:tc>
          <w:tcPr>
            <w:tcW w:w="2943" w:type="dxa"/>
          </w:tcPr>
          <w:p w:rsidR="00964EA3" w:rsidRPr="001D148C" w:rsidRDefault="00964EA3" w:rsidP="00B021EA">
            <w:pPr>
              <w:rPr>
                <w:ins w:id="334" w:author="zte" w:date="2013-04-27T16:23:00Z"/>
              </w:rPr>
            </w:pPr>
            <w:ins w:id="335" w:author="zte" w:date="2013-04-27T16:23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964EA3" w:rsidRDefault="00D507FF" w:rsidP="00B021EA">
            <w:pPr>
              <w:rPr>
                <w:ins w:id="336" w:author="zte" w:date="2013-04-27T16:23:00Z"/>
              </w:rPr>
            </w:pPr>
            <w:ins w:id="337" w:author="zte" w:date="2013-05-02T16:10:00Z">
              <w:r>
                <w:rPr>
                  <w:rFonts w:hint="eastAsia"/>
                </w:rPr>
                <w:t>2</w:t>
              </w:r>
            </w:ins>
            <w:ins w:id="338" w:author="zte" w:date="2013-04-27T16:23:00Z">
              <w:r w:rsidR="00964EA3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964EA3" w:rsidRDefault="00435036" w:rsidP="00B021EA">
            <w:pPr>
              <w:rPr>
                <w:ins w:id="339" w:author="zte" w:date="2013-04-27T16:23:00Z"/>
              </w:rPr>
            </w:pPr>
            <w:ins w:id="340" w:author="zte" w:date="2013-04-27T16:23:00Z">
              <w:r>
                <w:rPr>
                  <w:rFonts w:hint="eastAsia"/>
                </w:rPr>
                <w:t>实际的号码长度</w:t>
              </w:r>
            </w:ins>
            <w:ins w:id="341" w:author="zte" w:date="2013-05-02T16:11:00Z">
              <w:r w:rsidR="00385AB0">
                <w:rPr>
                  <w:rFonts w:hint="eastAsia"/>
                </w:rPr>
                <w:t>，如果号码长度为</w:t>
              </w:r>
              <w:r w:rsidR="00385AB0">
                <w:rPr>
                  <w:rFonts w:hint="eastAsia"/>
                </w:rPr>
                <w:t>0</w:t>
              </w:r>
              <w:r w:rsidR="00385AB0">
                <w:rPr>
                  <w:rFonts w:hint="eastAsia"/>
                </w:rPr>
                <w:t>则无号码</w:t>
              </w:r>
            </w:ins>
          </w:p>
        </w:tc>
      </w:tr>
      <w:tr w:rsidR="001257A0" w:rsidTr="00B021EA">
        <w:trPr>
          <w:ins w:id="342" w:author="zte" w:date="2013-04-27T16:23:00Z"/>
        </w:trPr>
        <w:tc>
          <w:tcPr>
            <w:tcW w:w="2943" w:type="dxa"/>
          </w:tcPr>
          <w:p w:rsidR="001257A0" w:rsidRPr="001D148C" w:rsidRDefault="001257A0" w:rsidP="00B021EA">
            <w:pPr>
              <w:rPr>
                <w:ins w:id="343" w:author="zte" w:date="2013-04-27T16:23:00Z"/>
              </w:rPr>
            </w:pPr>
            <w:ins w:id="344" w:author="zte" w:date="2013-04-27T16:30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1257A0" w:rsidRDefault="001257A0" w:rsidP="00B021EA">
            <w:pPr>
              <w:rPr>
                <w:ins w:id="345" w:author="zte" w:date="2013-04-27T16:23:00Z"/>
              </w:rPr>
            </w:pPr>
            <w:ins w:id="346" w:author="zte" w:date="2013-04-27T16:30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1257A0" w:rsidRDefault="001257A0" w:rsidP="00C167EB">
            <w:pPr>
              <w:rPr>
                <w:ins w:id="347" w:author="zte" w:date="2013-04-27T16:23:00Z"/>
              </w:rPr>
            </w:pPr>
            <w:ins w:id="348" w:author="zte" w:date="2013-04-27T16:30:00Z">
              <w:r>
                <w:t>B</w:t>
              </w:r>
              <w:r>
                <w:rPr>
                  <w:rFonts w:hint="eastAsia"/>
                </w:rPr>
                <w:t>yte[0]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byte[1]</w:t>
              </w:r>
              <w:r>
                <w:rPr>
                  <w:rFonts w:hint="eastAsia"/>
                </w:rPr>
                <w:t>为第二个号码</w:t>
              </w:r>
            </w:ins>
            <w:ins w:id="349" w:author="zte" w:date="2013-04-27T16:31:00Z">
              <w:r w:rsidR="00A46F28">
                <w:rPr>
                  <w:rFonts w:hint="eastAsia"/>
                </w:rPr>
                <w:t>，</w:t>
              </w:r>
            </w:ins>
            <w:ins w:id="350" w:author="zte" w:date="2013-04-27T16:30:00Z">
              <w:r w:rsidR="00C167EB">
                <w:rPr>
                  <w:rFonts w:hint="eastAsia"/>
                </w:rPr>
                <w:t xml:space="preserve"> </w:t>
              </w:r>
            </w:ins>
            <w:ins w:id="351" w:author="zte" w:date="2013-04-27T16:31:00Z">
              <w:r w:rsidR="00A46F28" w:rsidRPr="0061309D">
                <w:rPr>
                  <w:rFonts w:hint="eastAsia"/>
                </w:rPr>
                <w:t>0xFF</w:t>
              </w:r>
              <w:r w:rsidR="00A46F28" w:rsidRPr="0061309D">
                <w:rPr>
                  <w:rFonts w:hint="eastAsia"/>
                </w:rPr>
                <w:t>表示为无效号码或表示号码结束</w:t>
              </w:r>
            </w:ins>
            <w:ins w:id="352" w:author="zte" w:date="2013-05-02T16:10:00Z">
              <w:r w:rsidR="00CD7075">
                <w:rPr>
                  <w:rFonts w:hint="eastAsia"/>
                </w:rPr>
                <w:t>，</w:t>
              </w:r>
              <w:r w:rsidR="00D507FF">
                <w:rPr>
                  <w:rFonts w:hint="eastAsia"/>
                </w:rPr>
                <w:t>号码长度</w:t>
              </w:r>
              <w:r w:rsidR="00D507FF">
                <w:rPr>
                  <w:rFonts w:hint="eastAsia"/>
                </w:rPr>
                <w:t>20</w:t>
              </w:r>
              <w:r w:rsidR="00D507FF">
                <w:rPr>
                  <w:rFonts w:hint="eastAsia"/>
                </w:rPr>
                <w:t>是否足够？</w:t>
              </w:r>
            </w:ins>
          </w:p>
        </w:tc>
      </w:tr>
    </w:tbl>
    <w:p w:rsidR="00E54F5D" w:rsidRDefault="00E54F5D" w:rsidP="00E54F5D">
      <w:pPr>
        <w:pStyle w:val="a8"/>
        <w:ind w:left="360" w:firstLineChars="0" w:firstLine="0"/>
        <w:rPr>
          <w:ins w:id="353" w:author="zte" w:date="2013-04-27T16:21:00Z"/>
        </w:rPr>
      </w:pPr>
    </w:p>
    <w:p w:rsidR="00E54F5D" w:rsidRDefault="00E54F5D" w:rsidP="00E54F5D">
      <w:pPr>
        <w:pStyle w:val="a8"/>
        <w:ind w:left="360" w:firstLineChars="0" w:firstLine="0"/>
        <w:rPr>
          <w:ins w:id="354" w:author="zte" w:date="2013-04-27T16:38:00Z"/>
        </w:rPr>
      </w:pPr>
      <w:ins w:id="355" w:author="zte" w:date="2013-04-27T16:21:00Z">
        <w:r>
          <w:rPr>
            <w:rFonts w:hint="eastAsia"/>
          </w:rPr>
          <w:t>输出参数：</w:t>
        </w:r>
      </w:ins>
      <w:ins w:id="356" w:author="zte" w:date="2013-04-27T16:22:00Z">
        <w:r w:rsidR="00924A0A">
          <w:rPr>
            <w:rFonts w:hint="eastAsia"/>
          </w:rPr>
          <w:t>空</w:t>
        </w:r>
      </w:ins>
    </w:p>
    <w:p w:rsidR="00B27F72" w:rsidRDefault="00B27F72" w:rsidP="00E54F5D">
      <w:pPr>
        <w:pStyle w:val="a8"/>
        <w:ind w:left="360" w:firstLineChars="0" w:firstLine="0"/>
        <w:rPr>
          <w:ins w:id="357" w:author="zte" w:date="2013-04-27T16:38:00Z"/>
        </w:rPr>
      </w:pPr>
    </w:p>
    <w:p w:rsidR="00B27F72" w:rsidRDefault="00B27F72" w:rsidP="00B27F72">
      <w:pPr>
        <w:pStyle w:val="a8"/>
        <w:numPr>
          <w:ilvl w:val="0"/>
          <w:numId w:val="1"/>
        </w:numPr>
        <w:ind w:firstLineChars="0"/>
        <w:rPr>
          <w:ins w:id="358" w:author="zte" w:date="2013-04-27T16:38:00Z"/>
        </w:rPr>
      </w:pPr>
      <w:ins w:id="359" w:author="zte" w:date="2013-04-27T16:38:00Z">
        <w:r>
          <w:rPr>
            <w:rFonts w:hint="eastAsia"/>
          </w:rPr>
          <w:t>IND</w:t>
        </w:r>
        <w:r w:rsidRPr="001D148C">
          <w:t>_</w:t>
        </w:r>
        <w:r w:rsidR="0007286F">
          <w:rPr>
            <w:rFonts w:hint="eastAsia"/>
          </w:rPr>
          <w:t>NEWSERIALNUMBER</w:t>
        </w:r>
        <w:r>
          <w:rPr>
            <w:rFonts w:hint="eastAsia"/>
          </w:rPr>
          <w:t xml:space="preserve"> </w:t>
        </w:r>
        <w:r w:rsidR="0007286F">
          <w:rPr>
            <w:rFonts w:hint="eastAsia"/>
          </w:rPr>
          <w:t xml:space="preserve">  </w:t>
        </w:r>
        <w:r w:rsidR="00A36D4C">
          <w:rPr>
            <w:rFonts w:hint="eastAsia"/>
          </w:rPr>
          <w:t>新录音的</w:t>
        </w:r>
        <w:r w:rsidR="0007286F">
          <w:rPr>
            <w:rFonts w:hint="eastAsia"/>
          </w:rPr>
          <w:t>唯一号</w:t>
        </w:r>
      </w:ins>
    </w:p>
    <w:p w:rsidR="00B27F72" w:rsidRDefault="00B27F72" w:rsidP="00B27F72">
      <w:pPr>
        <w:pStyle w:val="a8"/>
        <w:ind w:left="360" w:firstLineChars="0" w:firstLine="0"/>
        <w:rPr>
          <w:ins w:id="360" w:author="zte" w:date="2013-04-27T16:38:00Z"/>
        </w:rPr>
      </w:pPr>
      <w:ins w:id="361" w:author="zte" w:date="2013-04-27T16:38:00Z">
        <w:r>
          <w:rPr>
            <w:rFonts w:hint="eastAsia"/>
          </w:rPr>
          <w:t>方向：话机</w:t>
        </w:r>
        <w:r>
          <w:rPr>
            <w:rFonts w:hint="eastAsia"/>
          </w:rPr>
          <w:t>---</w:t>
        </w:r>
        <w:proofErr w:type="gramStart"/>
        <w:r>
          <w:rPr>
            <w:rFonts w:hint="eastAsia"/>
          </w:rPr>
          <w:t>》</w:t>
        </w:r>
        <w:proofErr w:type="gramEnd"/>
        <w:r>
          <w:rPr>
            <w:rFonts w:hint="eastAsia"/>
          </w:rPr>
          <w:t>PC</w:t>
        </w:r>
      </w:ins>
    </w:p>
    <w:p w:rsidR="00B27F72" w:rsidRDefault="00B27F72" w:rsidP="00B27F72">
      <w:pPr>
        <w:pStyle w:val="a8"/>
        <w:ind w:left="360" w:firstLineChars="0" w:firstLine="0"/>
        <w:rPr>
          <w:ins w:id="362" w:author="zte" w:date="2013-04-27T16:38:00Z"/>
        </w:rPr>
      </w:pPr>
      <w:ins w:id="363" w:author="zte" w:date="2013-04-27T16:38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3390"/>
        <w:gridCol w:w="1121"/>
        <w:gridCol w:w="4011"/>
      </w:tblGrid>
      <w:tr w:rsidR="00B27F72" w:rsidTr="00621087">
        <w:trPr>
          <w:ins w:id="364" w:author="zte" w:date="2013-04-27T16:38:00Z"/>
        </w:trPr>
        <w:tc>
          <w:tcPr>
            <w:tcW w:w="3390" w:type="dxa"/>
          </w:tcPr>
          <w:p w:rsidR="00B27F72" w:rsidRDefault="00B27F72" w:rsidP="00B021EA">
            <w:pPr>
              <w:rPr>
                <w:ins w:id="365" w:author="zte" w:date="2013-04-27T16:38:00Z"/>
              </w:rPr>
            </w:pPr>
            <w:ins w:id="366" w:author="zte" w:date="2013-04-27T16:38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21" w:type="dxa"/>
          </w:tcPr>
          <w:p w:rsidR="00B27F72" w:rsidRDefault="00B27F72" w:rsidP="00B021EA">
            <w:pPr>
              <w:rPr>
                <w:ins w:id="367" w:author="zte" w:date="2013-04-27T16:38:00Z"/>
              </w:rPr>
            </w:pPr>
            <w:ins w:id="368" w:author="zte" w:date="2013-04-27T16:38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011" w:type="dxa"/>
          </w:tcPr>
          <w:p w:rsidR="00B27F72" w:rsidRDefault="00B27F72" w:rsidP="00B021EA">
            <w:pPr>
              <w:rPr>
                <w:ins w:id="369" w:author="zte" w:date="2013-04-27T16:38:00Z"/>
              </w:rPr>
            </w:pPr>
            <w:ins w:id="370" w:author="zte" w:date="2013-04-27T16:38:00Z">
              <w:r>
                <w:rPr>
                  <w:rFonts w:hint="eastAsia"/>
                </w:rPr>
                <w:t>备注</w:t>
              </w:r>
            </w:ins>
          </w:p>
        </w:tc>
      </w:tr>
      <w:tr w:rsidR="00B27F72" w:rsidTr="00621087">
        <w:trPr>
          <w:ins w:id="371" w:author="zte" w:date="2013-04-27T16:38:00Z"/>
        </w:trPr>
        <w:tc>
          <w:tcPr>
            <w:tcW w:w="3390" w:type="dxa"/>
          </w:tcPr>
          <w:p w:rsidR="00B27F72" w:rsidRDefault="00A36D4C" w:rsidP="00B021EA">
            <w:pPr>
              <w:rPr>
                <w:ins w:id="372" w:author="zte" w:date="2013-04-27T16:38:00Z"/>
              </w:rPr>
            </w:pPr>
            <w:ins w:id="373" w:author="zte" w:date="2013-04-27T16:38:00Z">
              <w:r>
                <w:rPr>
                  <w:rFonts w:hint="eastAsia"/>
                </w:rPr>
                <w:t>IND</w:t>
              </w:r>
              <w:r w:rsidRPr="001D148C">
                <w:t>_</w:t>
              </w:r>
              <w:r>
                <w:rPr>
                  <w:rFonts w:hint="eastAsia"/>
                </w:rPr>
                <w:t>NEWSERIALNUMBER</w:t>
              </w:r>
            </w:ins>
          </w:p>
        </w:tc>
        <w:tc>
          <w:tcPr>
            <w:tcW w:w="1121" w:type="dxa"/>
          </w:tcPr>
          <w:p w:rsidR="00B27F72" w:rsidRDefault="00B27F72" w:rsidP="00B021EA">
            <w:pPr>
              <w:rPr>
                <w:ins w:id="374" w:author="zte" w:date="2013-04-27T16:38:00Z"/>
              </w:rPr>
            </w:pPr>
            <w:bookmarkStart w:id="375" w:name="OLE_LINK26"/>
            <w:bookmarkStart w:id="376" w:name="OLE_LINK27"/>
            <w:ins w:id="377" w:author="zte" w:date="2013-04-27T16:38:00Z">
              <w:r>
                <w:rPr>
                  <w:rFonts w:hint="eastAsia"/>
                </w:rPr>
                <w:t>1byte</w:t>
              </w:r>
              <w:bookmarkEnd w:id="375"/>
              <w:bookmarkEnd w:id="376"/>
            </w:ins>
          </w:p>
        </w:tc>
        <w:tc>
          <w:tcPr>
            <w:tcW w:w="4011" w:type="dxa"/>
          </w:tcPr>
          <w:p w:rsidR="00B27F72" w:rsidRDefault="00B27F72" w:rsidP="00A36D4C">
            <w:pPr>
              <w:rPr>
                <w:ins w:id="378" w:author="zte" w:date="2013-04-27T16:38:00Z"/>
              </w:rPr>
            </w:pPr>
            <w:ins w:id="379" w:author="zte" w:date="2013-04-27T16:38:00Z">
              <w:r>
                <w:rPr>
                  <w:rFonts w:hint="eastAsia"/>
                </w:rPr>
                <w:t>0x0</w:t>
              </w:r>
              <w:r w:rsidR="00A36D4C">
                <w:rPr>
                  <w:rFonts w:hint="eastAsia"/>
                </w:rPr>
                <w:t>c</w:t>
              </w:r>
            </w:ins>
          </w:p>
        </w:tc>
      </w:tr>
      <w:tr w:rsidR="00B27F72" w:rsidTr="00621087">
        <w:trPr>
          <w:ins w:id="380" w:author="zte" w:date="2013-04-27T16:38:00Z"/>
        </w:trPr>
        <w:tc>
          <w:tcPr>
            <w:tcW w:w="3390" w:type="dxa"/>
          </w:tcPr>
          <w:p w:rsidR="00B27F72" w:rsidRPr="001D148C" w:rsidRDefault="00B27F72" w:rsidP="00B021EA">
            <w:pPr>
              <w:rPr>
                <w:ins w:id="381" w:author="zte" w:date="2013-04-27T16:38:00Z"/>
              </w:rPr>
            </w:pPr>
            <w:ins w:id="382" w:author="zte" w:date="2013-04-27T16:38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21" w:type="dxa"/>
          </w:tcPr>
          <w:p w:rsidR="00B27F72" w:rsidRDefault="00CD7075" w:rsidP="00B021EA">
            <w:pPr>
              <w:rPr>
                <w:ins w:id="383" w:author="zte" w:date="2013-04-27T16:38:00Z"/>
              </w:rPr>
            </w:pPr>
            <w:ins w:id="384" w:author="zte" w:date="2013-05-02T16:11:00Z">
              <w:r>
                <w:rPr>
                  <w:rFonts w:hint="eastAsia"/>
                </w:rPr>
                <w:t>2</w:t>
              </w:r>
            </w:ins>
            <w:ins w:id="385" w:author="zte" w:date="2013-04-27T16:38:00Z">
              <w:r w:rsidR="00B27F72">
                <w:rPr>
                  <w:rFonts w:hint="eastAsia"/>
                </w:rPr>
                <w:t>byte</w:t>
              </w:r>
            </w:ins>
          </w:p>
        </w:tc>
        <w:tc>
          <w:tcPr>
            <w:tcW w:w="4011" w:type="dxa"/>
          </w:tcPr>
          <w:p w:rsidR="00B27F72" w:rsidRDefault="00EA340C" w:rsidP="00D616E0">
            <w:pPr>
              <w:rPr>
                <w:ins w:id="386" w:author="zte" w:date="2013-04-27T16:38:00Z"/>
              </w:rPr>
            </w:pPr>
            <w:ins w:id="387" w:author="zte" w:date="2013-04-27T16:39:00Z">
              <w:r>
                <w:rPr>
                  <w:rFonts w:hint="eastAsia"/>
                </w:rPr>
                <w:t>此时为</w:t>
              </w:r>
            </w:ins>
            <w:ins w:id="388" w:author="zte" w:date="2013-05-02T16:15:00Z">
              <w:r w:rsidR="00D616E0">
                <w:rPr>
                  <w:rFonts w:hint="eastAsia"/>
                </w:rPr>
                <w:t>5</w:t>
              </w:r>
            </w:ins>
            <w:ins w:id="389" w:author="zte" w:date="2013-04-27T16:40:00Z">
              <w:r w:rsidR="007B395D">
                <w:rPr>
                  <w:rFonts w:hint="eastAsia"/>
                </w:rPr>
                <w:t>+</w:t>
              </w:r>
              <w:r w:rsidR="007B395D">
                <w:rPr>
                  <w:rFonts w:hint="eastAsia"/>
                </w:rPr>
                <w:t>号码长度</w:t>
              </w:r>
            </w:ins>
            <w:ins w:id="390" w:author="zte" w:date="2013-05-02T16:11:00Z">
              <w:r w:rsidR="00CD7075">
                <w:rPr>
                  <w:rFonts w:hint="eastAsia"/>
                </w:rPr>
                <w:t>，</w:t>
              </w:r>
              <w:bookmarkStart w:id="391" w:name="OLE_LINK20"/>
              <w:bookmarkStart w:id="392" w:name="OLE_LINK21"/>
              <w:r w:rsidR="00CD7075">
                <w:rPr>
                  <w:rFonts w:hint="eastAsia"/>
                </w:rPr>
                <w:t>如果号码长度为</w:t>
              </w:r>
              <w:r w:rsidR="00CD7075">
                <w:rPr>
                  <w:rFonts w:hint="eastAsia"/>
                </w:rPr>
                <w:t>0</w:t>
              </w:r>
              <w:r w:rsidR="00CD7075">
                <w:rPr>
                  <w:rFonts w:hint="eastAsia"/>
                </w:rPr>
                <w:t>则无号码</w:t>
              </w:r>
            </w:ins>
            <w:bookmarkEnd w:id="391"/>
            <w:bookmarkEnd w:id="392"/>
          </w:p>
        </w:tc>
      </w:tr>
      <w:tr w:rsidR="00621087" w:rsidTr="00621087">
        <w:trPr>
          <w:ins w:id="393" w:author="zte" w:date="2013-04-27T16:38:00Z"/>
        </w:trPr>
        <w:tc>
          <w:tcPr>
            <w:tcW w:w="3390" w:type="dxa"/>
          </w:tcPr>
          <w:p w:rsidR="00621087" w:rsidRPr="001D148C" w:rsidRDefault="00621087" w:rsidP="00B021EA">
            <w:pPr>
              <w:rPr>
                <w:ins w:id="394" w:author="zte" w:date="2013-04-27T16:38:00Z"/>
              </w:rPr>
            </w:pPr>
            <w:proofErr w:type="gramStart"/>
            <w:ins w:id="395" w:author="zte" w:date="2013-04-27T16:39:00Z">
              <w:r w:rsidRPr="00033C15">
                <w:rPr>
                  <w:rFonts w:hint="eastAsia"/>
                </w:rPr>
                <w:t>唯一号</w:t>
              </w:r>
            </w:ins>
            <w:proofErr w:type="gramEnd"/>
          </w:p>
        </w:tc>
        <w:tc>
          <w:tcPr>
            <w:tcW w:w="1121" w:type="dxa"/>
          </w:tcPr>
          <w:p w:rsidR="00621087" w:rsidRDefault="00621087" w:rsidP="00B021EA">
            <w:pPr>
              <w:rPr>
                <w:ins w:id="396" w:author="zte" w:date="2013-04-27T16:38:00Z"/>
              </w:rPr>
            </w:pPr>
            <w:ins w:id="397" w:author="zte" w:date="2013-04-27T16:39:00Z">
              <w:r>
                <w:rPr>
                  <w:rFonts w:hint="eastAsia"/>
                </w:rPr>
                <w:t>4byte</w:t>
              </w:r>
            </w:ins>
          </w:p>
        </w:tc>
        <w:tc>
          <w:tcPr>
            <w:tcW w:w="4011" w:type="dxa"/>
          </w:tcPr>
          <w:p w:rsidR="00621087" w:rsidRDefault="00621087" w:rsidP="00621087">
            <w:pPr>
              <w:rPr>
                <w:ins w:id="398" w:author="zte" w:date="2013-04-27T16:38:00Z"/>
              </w:rPr>
            </w:pPr>
            <w:ins w:id="399" w:author="zte" w:date="2013-04-27T16:39:00Z">
              <w:r>
                <w:rPr>
                  <w:rFonts w:hint="eastAsia"/>
                </w:rPr>
                <w:t>byte[5]</w:t>
              </w:r>
              <w:r>
                <w:rPr>
                  <w:rFonts w:hint="eastAsia"/>
                </w:rPr>
                <w:t>为高字节</w:t>
              </w:r>
              <w:r>
                <w:rPr>
                  <w:rFonts w:hint="eastAsia"/>
                </w:rPr>
                <w:t>, byte[2]</w:t>
              </w:r>
              <w:r>
                <w:rPr>
                  <w:rFonts w:hint="eastAsia"/>
                </w:rPr>
                <w:t>为低字节</w:t>
              </w:r>
            </w:ins>
          </w:p>
        </w:tc>
      </w:tr>
      <w:tr w:rsidR="002662F7" w:rsidTr="00621087">
        <w:trPr>
          <w:ins w:id="400" w:author="zte" w:date="2013-05-02T16:15:00Z"/>
        </w:trPr>
        <w:tc>
          <w:tcPr>
            <w:tcW w:w="3390" w:type="dxa"/>
          </w:tcPr>
          <w:p w:rsidR="002662F7" w:rsidRPr="00033C15" w:rsidRDefault="002662F7" w:rsidP="00B021EA">
            <w:pPr>
              <w:rPr>
                <w:ins w:id="401" w:author="zte" w:date="2013-05-02T16:15:00Z"/>
                <w:rFonts w:hint="eastAsia"/>
              </w:rPr>
            </w:pPr>
            <w:bookmarkStart w:id="402" w:name="_Hlk355274724"/>
            <w:ins w:id="403" w:author="zte" w:date="2013-05-02T16:15:00Z">
              <w:r w:rsidRPr="002662F7">
                <w:rPr>
                  <w:rFonts w:hint="eastAsia"/>
                </w:rPr>
                <w:t>通话类型</w:t>
              </w:r>
            </w:ins>
          </w:p>
        </w:tc>
        <w:tc>
          <w:tcPr>
            <w:tcW w:w="1121" w:type="dxa"/>
          </w:tcPr>
          <w:p w:rsidR="002662F7" w:rsidRDefault="002662F7" w:rsidP="00B021EA">
            <w:pPr>
              <w:rPr>
                <w:ins w:id="404" w:author="zte" w:date="2013-05-02T16:15:00Z"/>
                <w:rFonts w:hint="eastAsia"/>
              </w:rPr>
            </w:pPr>
            <w:ins w:id="405" w:author="zte" w:date="2013-05-02T16:15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011" w:type="dxa"/>
          </w:tcPr>
          <w:p w:rsidR="002662F7" w:rsidRDefault="002662F7" w:rsidP="00621087">
            <w:pPr>
              <w:rPr>
                <w:ins w:id="406" w:author="zte" w:date="2013-05-02T16:15:00Z"/>
                <w:rFonts w:hint="eastAsia"/>
              </w:rPr>
            </w:pPr>
            <w:ins w:id="407" w:author="zte" w:date="2013-05-02T16:15:00Z">
              <w:r w:rsidRPr="002662F7">
                <w:rPr>
                  <w:rFonts w:hint="eastAsia"/>
                </w:rPr>
                <w:t>来电、去电还是</w:t>
              </w:r>
              <w:r>
                <w:rPr>
                  <w:rFonts w:hint="eastAsia"/>
                </w:rPr>
                <w:t>录音</w:t>
              </w:r>
            </w:ins>
            <w:ins w:id="408" w:author="zte" w:date="2013-05-02T16:16:00Z">
              <w:r w:rsidR="00384585">
                <w:rPr>
                  <w:rFonts w:hint="eastAsia"/>
                </w:rPr>
                <w:t>，</w:t>
              </w:r>
              <w:r w:rsidR="00384585" w:rsidRPr="00384585">
                <w:rPr>
                  <w:rFonts w:hint="eastAsia"/>
                </w:rPr>
                <w:t>0</w:t>
              </w:r>
              <w:r w:rsidR="00384585" w:rsidRPr="00384585">
                <w:rPr>
                  <w:rFonts w:hint="eastAsia"/>
                </w:rPr>
                <w:t>：来电；</w:t>
              </w:r>
              <w:r w:rsidR="00384585" w:rsidRPr="00384585">
                <w:rPr>
                  <w:rFonts w:hint="eastAsia"/>
                </w:rPr>
                <w:t>1</w:t>
              </w:r>
              <w:r w:rsidR="00384585" w:rsidRPr="00384585">
                <w:rPr>
                  <w:rFonts w:hint="eastAsia"/>
                </w:rPr>
                <w:t>：去电</w:t>
              </w:r>
              <w:r w:rsidR="00384585" w:rsidRPr="00384585">
                <w:rPr>
                  <w:rFonts w:hint="eastAsia"/>
                </w:rPr>
                <w:t xml:space="preserve"> 2</w:t>
              </w:r>
              <w:r w:rsidR="00384585" w:rsidRPr="00384585">
                <w:rPr>
                  <w:rFonts w:hint="eastAsia"/>
                </w:rPr>
                <w:t>：录音</w:t>
              </w:r>
            </w:ins>
          </w:p>
        </w:tc>
      </w:tr>
      <w:bookmarkEnd w:id="402"/>
      <w:tr w:rsidR="007B395D" w:rsidTr="00621087">
        <w:trPr>
          <w:ins w:id="409" w:author="zte" w:date="2013-04-27T16:39:00Z"/>
        </w:trPr>
        <w:tc>
          <w:tcPr>
            <w:tcW w:w="3390" w:type="dxa"/>
          </w:tcPr>
          <w:p w:rsidR="007B395D" w:rsidRPr="00033C15" w:rsidRDefault="007B395D" w:rsidP="00B021EA">
            <w:pPr>
              <w:rPr>
                <w:ins w:id="410" w:author="zte" w:date="2013-04-27T16:39:00Z"/>
              </w:rPr>
            </w:pPr>
            <w:ins w:id="411" w:author="zte" w:date="2013-04-27T16:39:00Z">
              <w:r>
                <w:rPr>
                  <w:rFonts w:hint="eastAsia"/>
                </w:rPr>
                <w:lastRenderedPageBreak/>
                <w:t>号码</w:t>
              </w:r>
            </w:ins>
          </w:p>
        </w:tc>
        <w:tc>
          <w:tcPr>
            <w:tcW w:w="1121" w:type="dxa"/>
          </w:tcPr>
          <w:p w:rsidR="007B395D" w:rsidRDefault="007B395D" w:rsidP="00B021EA">
            <w:pPr>
              <w:rPr>
                <w:ins w:id="412" w:author="zte" w:date="2013-04-27T16:39:00Z"/>
              </w:rPr>
            </w:pPr>
            <w:ins w:id="413" w:author="zte" w:date="2013-04-27T16:40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011" w:type="dxa"/>
          </w:tcPr>
          <w:p w:rsidR="007B395D" w:rsidRDefault="007B395D" w:rsidP="001B1D9C">
            <w:pPr>
              <w:rPr>
                <w:ins w:id="414" w:author="zte" w:date="2013-04-27T16:39:00Z"/>
              </w:rPr>
            </w:pPr>
            <w:ins w:id="415" w:author="zte" w:date="2013-04-27T16:40:00Z">
              <w:r>
                <w:t>B</w:t>
              </w:r>
              <w:r>
                <w:rPr>
                  <w:rFonts w:hint="eastAsia"/>
                </w:rPr>
                <w:t>yte[</w:t>
              </w:r>
              <w:r w:rsidR="001B1D9C"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</w:t>
              </w:r>
              <w:r w:rsidR="001B1D9C">
                <w:rPr>
                  <w:rFonts w:hint="eastAsia"/>
                </w:rPr>
                <w:t>25</w:t>
              </w:r>
              <w:r>
                <w:rPr>
                  <w:rFonts w:hint="eastAsia"/>
                </w:rPr>
                <w:t>]</w:t>
              </w:r>
              <w:r>
                <w:rPr>
                  <w:rFonts w:hint="eastAsia"/>
                </w:rPr>
                <w:t>为第二个号码，</w:t>
              </w:r>
              <w:r>
                <w:rPr>
                  <w:rFonts w:hint="eastAsia"/>
                </w:rPr>
                <w:t xml:space="preserve"> </w:t>
              </w:r>
              <w:r w:rsidRPr="0061309D">
                <w:rPr>
                  <w:rFonts w:hint="eastAsia"/>
                </w:rPr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</w:p>
        </w:tc>
      </w:tr>
    </w:tbl>
    <w:p w:rsidR="00B27F72" w:rsidRDefault="00B27F72" w:rsidP="00B27F72">
      <w:pPr>
        <w:pStyle w:val="a8"/>
        <w:ind w:left="360" w:firstLineChars="0" w:firstLine="0"/>
        <w:rPr>
          <w:ins w:id="416" w:author="zte" w:date="2013-04-27T16:38:00Z"/>
        </w:rPr>
      </w:pPr>
    </w:p>
    <w:p w:rsidR="00B27F72" w:rsidRDefault="00B27F72" w:rsidP="00B27F72">
      <w:pPr>
        <w:pStyle w:val="a8"/>
        <w:ind w:left="360" w:firstLineChars="0" w:firstLine="0"/>
        <w:rPr>
          <w:ins w:id="417" w:author="zte" w:date="2013-04-27T16:38:00Z"/>
        </w:rPr>
      </w:pPr>
      <w:ins w:id="418" w:author="zte" w:date="2013-04-27T16:38:00Z">
        <w:r>
          <w:rPr>
            <w:rFonts w:hint="eastAsia"/>
          </w:rPr>
          <w:t>输出参数：空</w:t>
        </w:r>
      </w:ins>
    </w:p>
    <w:p w:rsidR="00B27F72" w:rsidRDefault="00B27F72" w:rsidP="00B27F72">
      <w:pPr>
        <w:pStyle w:val="a8"/>
        <w:ind w:left="360" w:firstLineChars="0" w:firstLine="0"/>
        <w:rPr>
          <w:ins w:id="419" w:author="zte" w:date="2013-04-27T16:38:00Z"/>
        </w:rPr>
      </w:pPr>
    </w:p>
    <w:p w:rsidR="00C763AE" w:rsidRDefault="00C763AE" w:rsidP="00C763AE">
      <w:pPr>
        <w:pStyle w:val="a8"/>
        <w:numPr>
          <w:ilvl w:val="0"/>
          <w:numId w:val="1"/>
        </w:numPr>
        <w:ind w:firstLineChars="0"/>
        <w:rPr>
          <w:ins w:id="420" w:author="zte" w:date="2013-04-27T16:31:00Z"/>
        </w:rPr>
      </w:pPr>
      <w:ins w:id="421" w:author="zte" w:date="2013-04-27T16:31:00Z">
        <w:r>
          <w:rPr>
            <w:rFonts w:hint="eastAsia"/>
          </w:rPr>
          <w:t>IND</w:t>
        </w:r>
        <w:r w:rsidRPr="001D148C">
          <w:t>_</w:t>
        </w:r>
        <w:r>
          <w:rPr>
            <w:rFonts w:hint="eastAsia"/>
          </w:rPr>
          <w:t>H</w:t>
        </w:r>
      </w:ins>
      <w:ins w:id="422" w:author="zte" w:date="2013-04-27T16:32:00Z">
        <w:r w:rsidR="00D5711E">
          <w:rPr>
            <w:rFonts w:hint="eastAsia"/>
          </w:rPr>
          <w:t>OOKON</w:t>
        </w:r>
      </w:ins>
      <w:ins w:id="423" w:author="zte" w:date="2013-04-27T16:31:00Z">
        <w:r w:rsidRPr="00033C15">
          <w:t xml:space="preserve"> 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挂机提示</w:t>
        </w:r>
      </w:ins>
    </w:p>
    <w:p w:rsidR="00C763AE" w:rsidRDefault="00C763AE" w:rsidP="00C763AE">
      <w:pPr>
        <w:pStyle w:val="a8"/>
        <w:ind w:left="360" w:firstLineChars="0" w:firstLine="0"/>
        <w:rPr>
          <w:ins w:id="424" w:author="zte" w:date="2013-04-27T16:31:00Z"/>
        </w:rPr>
      </w:pPr>
      <w:ins w:id="425" w:author="zte" w:date="2013-04-27T16:31:00Z">
        <w:r>
          <w:rPr>
            <w:rFonts w:hint="eastAsia"/>
          </w:rPr>
          <w:t>方向：话机</w:t>
        </w:r>
        <w:r>
          <w:rPr>
            <w:rFonts w:hint="eastAsia"/>
          </w:rPr>
          <w:t>---</w:t>
        </w:r>
        <w:proofErr w:type="gramStart"/>
        <w:r>
          <w:rPr>
            <w:rFonts w:hint="eastAsia"/>
          </w:rPr>
          <w:t>》</w:t>
        </w:r>
        <w:proofErr w:type="gramEnd"/>
        <w:r>
          <w:rPr>
            <w:rFonts w:hint="eastAsia"/>
          </w:rPr>
          <w:t>PC</w:t>
        </w:r>
      </w:ins>
    </w:p>
    <w:p w:rsidR="00C763AE" w:rsidRDefault="00C763AE" w:rsidP="00C763AE">
      <w:pPr>
        <w:pStyle w:val="a8"/>
        <w:ind w:left="360" w:firstLineChars="0" w:firstLine="0"/>
        <w:rPr>
          <w:ins w:id="426" w:author="zte" w:date="2013-04-27T16:31:00Z"/>
        </w:rPr>
      </w:pPr>
      <w:ins w:id="427" w:author="zte" w:date="2013-04-27T16:31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C763AE" w:rsidTr="00B021EA">
        <w:trPr>
          <w:ins w:id="428" w:author="zte" w:date="2013-04-27T16:31:00Z"/>
        </w:trPr>
        <w:tc>
          <w:tcPr>
            <w:tcW w:w="2943" w:type="dxa"/>
          </w:tcPr>
          <w:p w:rsidR="00C763AE" w:rsidRDefault="00C763AE" w:rsidP="00B021EA">
            <w:pPr>
              <w:rPr>
                <w:ins w:id="429" w:author="zte" w:date="2013-04-27T16:31:00Z"/>
              </w:rPr>
            </w:pPr>
            <w:ins w:id="430" w:author="zte" w:date="2013-04-27T16:31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C763AE" w:rsidRDefault="00C763AE" w:rsidP="00B021EA">
            <w:pPr>
              <w:rPr>
                <w:ins w:id="431" w:author="zte" w:date="2013-04-27T16:31:00Z"/>
              </w:rPr>
            </w:pPr>
            <w:ins w:id="432" w:author="zte" w:date="2013-04-27T16:31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C763AE" w:rsidRDefault="00C763AE" w:rsidP="00B021EA">
            <w:pPr>
              <w:rPr>
                <w:ins w:id="433" w:author="zte" w:date="2013-04-27T16:31:00Z"/>
              </w:rPr>
            </w:pPr>
            <w:ins w:id="434" w:author="zte" w:date="2013-04-27T16:31:00Z">
              <w:r>
                <w:rPr>
                  <w:rFonts w:hint="eastAsia"/>
                </w:rPr>
                <w:t>备注</w:t>
              </w:r>
            </w:ins>
          </w:p>
        </w:tc>
      </w:tr>
      <w:tr w:rsidR="00C763AE" w:rsidTr="00B021EA">
        <w:trPr>
          <w:ins w:id="435" w:author="zte" w:date="2013-04-27T16:31:00Z"/>
        </w:trPr>
        <w:tc>
          <w:tcPr>
            <w:tcW w:w="2943" w:type="dxa"/>
          </w:tcPr>
          <w:p w:rsidR="00C763AE" w:rsidRDefault="00C763AE" w:rsidP="00B021EA">
            <w:pPr>
              <w:rPr>
                <w:ins w:id="436" w:author="zte" w:date="2013-04-27T16:31:00Z"/>
              </w:rPr>
            </w:pPr>
            <w:ins w:id="437" w:author="zte" w:date="2013-04-27T16:31:00Z">
              <w:r>
                <w:rPr>
                  <w:rFonts w:hint="eastAsia"/>
                </w:rPr>
                <w:t>IND</w:t>
              </w:r>
              <w:r w:rsidRPr="001D148C">
                <w:t>_</w:t>
              </w:r>
            </w:ins>
            <w:ins w:id="438" w:author="zte" w:date="2013-04-27T16:32:00Z">
              <w:r w:rsidR="00D5711E">
                <w:rPr>
                  <w:rFonts w:hint="eastAsia"/>
                </w:rPr>
                <w:t xml:space="preserve"> HOOKON</w:t>
              </w:r>
            </w:ins>
          </w:p>
        </w:tc>
        <w:tc>
          <w:tcPr>
            <w:tcW w:w="1134" w:type="dxa"/>
          </w:tcPr>
          <w:p w:rsidR="00C763AE" w:rsidRDefault="00C763AE" w:rsidP="00B021EA">
            <w:pPr>
              <w:rPr>
                <w:ins w:id="439" w:author="zte" w:date="2013-04-27T16:31:00Z"/>
              </w:rPr>
            </w:pPr>
            <w:ins w:id="440" w:author="zte" w:date="2013-04-27T16:31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C763AE" w:rsidRDefault="00C763AE" w:rsidP="00A36D4C">
            <w:pPr>
              <w:rPr>
                <w:ins w:id="441" w:author="zte" w:date="2013-04-27T16:31:00Z"/>
              </w:rPr>
            </w:pPr>
            <w:ins w:id="442" w:author="zte" w:date="2013-04-27T16:31:00Z">
              <w:r>
                <w:rPr>
                  <w:rFonts w:hint="eastAsia"/>
                </w:rPr>
                <w:t>0x0</w:t>
              </w:r>
            </w:ins>
            <w:ins w:id="443" w:author="zte" w:date="2013-04-27T16:38:00Z">
              <w:r w:rsidR="00A36D4C">
                <w:rPr>
                  <w:rFonts w:hint="eastAsia"/>
                </w:rPr>
                <w:t>d</w:t>
              </w:r>
            </w:ins>
          </w:p>
        </w:tc>
      </w:tr>
      <w:tr w:rsidR="00C763AE" w:rsidTr="00B021EA">
        <w:trPr>
          <w:ins w:id="444" w:author="zte" w:date="2013-04-27T16:31:00Z"/>
        </w:trPr>
        <w:tc>
          <w:tcPr>
            <w:tcW w:w="2943" w:type="dxa"/>
          </w:tcPr>
          <w:p w:rsidR="00C763AE" w:rsidRPr="001D148C" w:rsidRDefault="00C763AE" w:rsidP="00B021EA">
            <w:pPr>
              <w:rPr>
                <w:ins w:id="445" w:author="zte" w:date="2013-04-27T16:31:00Z"/>
              </w:rPr>
            </w:pPr>
            <w:ins w:id="446" w:author="zte" w:date="2013-04-27T16:31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C763AE" w:rsidRDefault="003A33C3" w:rsidP="00B021EA">
            <w:pPr>
              <w:rPr>
                <w:ins w:id="447" w:author="zte" w:date="2013-04-27T16:31:00Z"/>
              </w:rPr>
            </w:pPr>
            <w:ins w:id="448" w:author="zte" w:date="2013-05-02T16:12:00Z">
              <w:r>
                <w:rPr>
                  <w:rFonts w:hint="eastAsia"/>
                </w:rPr>
                <w:t>2</w:t>
              </w:r>
            </w:ins>
            <w:ins w:id="449" w:author="zte" w:date="2013-04-27T16:31:00Z">
              <w:r w:rsidR="00C763AE">
                <w:rPr>
                  <w:rFonts w:hint="eastAsia"/>
                </w:rPr>
                <w:t>byte</w:t>
              </w:r>
            </w:ins>
          </w:p>
        </w:tc>
        <w:tc>
          <w:tcPr>
            <w:tcW w:w="4111" w:type="dxa"/>
          </w:tcPr>
          <w:p w:rsidR="00C763AE" w:rsidRDefault="00D5711E" w:rsidP="00F63295">
            <w:pPr>
              <w:rPr>
                <w:ins w:id="450" w:author="zte" w:date="2013-04-27T16:31:00Z"/>
              </w:rPr>
            </w:pPr>
            <w:ins w:id="451" w:author="zte" w:date="2013-04-27T16:32:00Z">
              <w:r>
                <w:rPr>
                  <w:rFonts w:hint="eastAsia"/>
                </w:rPr>
                <w:t>此时为</w:t>
              </w:r>
            </w:ins>
            <w:ins w:id="452" w:author="zte" w:date="2013-05-02T16:16:00Z">
              <w:r w:rsidR="00F63295">
                <w:rPr>
                  <w:rFonts w:hint="eastAsia"/>
                </w:rPr>
                <w:t>5</w:t>
              </w:r>
            </w:ins>
            <w:ins w:id="453" w:author="zte" w:date="2013-04-27T16:40:00Z">
              <w:r w:rsidR="00A15B20">
                <w:rPr>
                  <w:rFonts w:hint="eastAsia"/>
                </w:rPr>
                <w:t>+</w:t>
              </w:r>
              <w:r w:rsidR="00A15B20">
                <w:rPr>
                  <w:rFonts w:hint="eastAsia"/>
                </w:rPr>
                <w:t>号码长度</w:t>
              </w:r>
            </w:ins>
            <w:bookmarkStart w:id="454" w:name="OLE_LINK22"/>
            <w:bookmarkStart w:id="455" w:name="OLE_LINK23"/>
            <w:ins w:id="456" w:author="zte" w:date="2013-05-02T16:12:00Z">
              <w:r w:rsidR="003A33C3">
                <w:rPr>
                  <w:rFonts w:hint="eastAsia"/>
                </w:rPr>
                <w:t>，</w:t>
              </w:r>
              <w:r w:rsidR="003A33C3">
                <w:rPr>
                  <w:rFonts w:hint="eastAsia"/>
                </w:rPr>
                <w:t>如果号码长度为</w:t>
              </w:r>
              <w:r w:rsidR="003A33C3">
                <w:rPr>
                  <w:rFonts w:hint="eastAsia"/>
                </w:rPr>
                <w:t>0</w:t>
              </w:r>
              <w:r w:rsidR="003A33C3">
                <w:rPr>
                  <w:rFonts w:hint="eastAsia"/>
                </w:rPr>
                <w:t>则无号码</w:t>
              </w:r>
            </w:ins>
            <w:bookmarkEnd w:id="454"/>
            <w:bookmarkEnd w:id="455"/>
          </w:p>
        </w:tc>
      </w:tr>
      <w:tr w:rsidR="00A15B20" w:rsidTr="00B021EA">
        <w:trPr>
          <w:ins w:id="457" w:author="zte" w:date="2013-04-27T16:37:00Z"/>
        </w:trPr>
        <w:tc>
          <w:tcPr>
            <w:tcW w:w="2943" w:type="dxa"/>
          </w:tcPr>
          <w:p w:rsidR="00A15B20" w:rsidRDefault="00A15B20" w:rsidP="00B021EA">
            <w:pPr>
              <w:rPr>
                <w:ins w:id="458" w:author="zte" w:date="2013-04-27T16:37:00Z"/>
              </w:rPr>
            </w:pPr>
            <w:proofErr w:type="gramStart"/>
            <w:ins w:id="459" w:author="zte" w:date="2013-04-27T16:40:00Z">
              <w:r w:rsidRPr="00033C15">
                <w:rPr>
                  <w:rFonts w:hint="eastAsia"/>
                </w:rPr>
                <w:t>唯一号</w:t>
              </w:r>
            </w:ins>
            <w:proofErr w:type="gramEnd"/>
          </w:p>
        </w:tc>
        <w:tc>
          <w:tcPr>
            <w:tcW w:w="1134" w:type="dxa"/>
          </w:tcPr>
          <w:p w:rsidR="00A15B20" w:rsidRDefault="00A15B20" w:rsidP="00B021EA">
            <w:pPr>
              <w:rPr>
                <w:ins w:id="460" w:author="zte" w:date="2013-04-27T16:37:00Z"/>
              </w:rPr>
            </w:pPr>
            <w:ins w:id="461" w:author="zte" w:date="2013-04-27T16:40:00Z">
              <w:r>
                <w:rPr>
                  <w:rFonts w:hint="eastAsia"/>
                </w:rPr>
                <w:t>4byte</w:t>
              </w:r>
            </w:ins>
          </w:p>
        </w:tc>
        <w:tc>
          <w:tcPr>
            <w:tcW w:w="4111" w:type="dxa"/>
          </w:tcPr>
          <w:p w:rsidR="00A15B20" w:rsidRDefault="00A15B20" w:rsidP="00B021EA">
            <w:pPr>
              <w:rPr>
                <w:ins w:id="462" w:author="zte" w:date="2013-04-27T16:37:00Z"/>
              </w:rPr>
            </w:pPr>
            <w:ins w:id="463" w:author="zte" w:date="2013-04-27T16:40:00Z">
              <w:r>
                <w:rPr>
                  <w:rFonts w:hint="eastAsia"/>
                </w:rPr>
                <w:t>byte[5]</w:t>
              </w:r>
              <w:r>
                <w:rPr>
                  <w:rFonts w:hint="eastAsia"/>
                </w:rPr>
                <w:t>为高字节</w:t>
              </w:r>
              <w:r>
                <w:rPr>
                  <w:rFonts w:hint="eastAsia"/>
                </w:rPr>
                <w:t>, byte[2]</w:t>
              </w:r>
              <w:r>
                <w:rPr>
                  <w:rFonts w:hint="eastAsia"/>
                </w:rPr>
                <w:t>为低字节</w:t>
              </w:r>
            </w:ins>
          </w:p>
        </w:tc>
      </w:tr>
      <w:tr w:rsidR="00F63295" w:rsidTr="00B021EA">
        <w:trPr>
          <w:ins w:id="464" w:author="zte" w:date="2013-05-02T16:16:00Z"/>
        </w:trPr>
        <w:tc>
          <w:tcPr>
            <w:tcW w:w="2943" w:type="dxa"/>
          </w:tcPr>
          <w:p w:rsidR="00F63295" w:rsidRPr="00033C15" w:rsidRDefault="00F63295" w:rsidP="00B021EA">
            <w:pPr>
              <w:rPr>
                <w:ins w:id="465" w:author="zte" w:date="2013-05-02T16:16:00Z"/>
                <w:rFonts w:hint="eastAsia"/>
              </w:rPr>
            </w:pPr>
            <w:ins w:id="466" w:author="zte" w:date="2013-05-02T16:16:00Z">
              <w:r w:rsidRPr="002662F7">
                <w:rPr>
                  <w:rFonts w:hint="eastAsia"/>
                </w:rPr>
                <w:t>通话类型</w:t>
              </w:r>
            </w:ins>
          </w:p>
        </w:tc>
        <w:tc>
          <w:tcPr>
            <w:tcW w:w="1134" w:type="dxa"/>
          </w:tcPr>
          <w:p w:rsidR="00F63295" w:rsidRDefault="00F63295" w:rsidP="00B021EA">
            <w:pPr>
              <w:rPr>
                <w:ins w:id="467" w:author="zte" w:date="2013-05-02T16:16:00Z"/>
                <w:rFonts w:hint="eastAsia"/>
              </w:rPr>
            </w:pPr>
            <w:ins w:id="468" w:author="zte" w:date="2013-05-02T16:16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F63295" w:rsidRDefault="00F63295" w:rsidP="00B021EA">
            <w:pPr>
              <w:rPr>
                <w:ins w:id="469" w:author="zte" w:date="2013-05-02T16:16:00Z"/>
                <w:rFonts w:hint="eastAsia"/>
              </w:rPr>
            </w:pPr>
            <w:ins w:id="470" w:author="zte" w:date="2013-05-02T16:16:00Z">
              <w:r w:rsidRPr="002662F7">
                <w:rPr>
                  <w:rFonts w:hint="eastAsia"/>
                </w:rPr>
                <w:t>来电、去电还是</w:t>
              </w:r>
              <w:r>
                <w:rPr>
                  <w:rFonts w:hint="eastAsia"/>
                </w:rPr>
                <w:t>录音</w:t>
              </w:r>
              <w:r w:rsidR="009D71EE">
                <w:rPr>
                  <w:rFonts w:hint="eastAsia"/>
                </w:rPr>
                <w:t>，</w:t>
              </w:r>
              <w:r w:rsidR="009D71EE" w:rsidRPr="009D71EE">
                <w:rPr>
                  <w:rFonts w:hint="eastAsia"/>
                </w:rPr>
                <w:t>0</w:t>
              </w:r>
              <w:r w:rsidR="009D71EE" w:rsidRPr="009D71EE">
                <w:rPr>
                  <w:rFonts w:hint="eastAsia"/>
                </w:rPr>
                <w:t>：来电；</w:t>
              </w:r>
              <w:r w:rsidR="009D71EE" w:rsidRPr="009D71EE">
                <w:rPr>
                  <w:rFonts w:hint="eastAsia"/>
                </w:rPr>
                <w:t>1</w:t>
              </w:r>
              <w:r w:rsidR="009D71EE" w:rsidRPr="009D71EE">
                <w:rPr>
                  <w:rFonts w:hint="eastAsia"/>
                </w:rPr>
                <w:t>：去电</w:t>
              </w:r>
              <w:r w:rsidR="009D71EE" w:rsidRPr="009D71EE">
                <w:rPr>
                  <w:rFonts w:hint="eastAsia"/>
                </w:rPr>
                <w:t xml:space="preserve"> 2</w:t>
              </w:r>
              <w:r w:rsidR="009D71EE" w:rsidRPr="009D71EE">
                <w:rPr>
                  <w:rFonts w:hint="eastAsia"/>
                </w:rPr>
                <w:t>：录音</w:t>
              </w:r>
            </w:ins>
          </w:p>
        </w:tc>
      </w:tr>
      <w:tr w:rsidR="00F63295" w:rsidTr="00B021EA">
        <w:trPr>
          <w:ins w:id="471" w:author="zte" w:date="2013-04-27T16:40:00Z"/>
        </w:trPr>
        <w:tc>
          <w:tcPr>
            <w:tcW w:w="2943" w:type="dxa"/>
          </w:tcPr>
          <w:p w:rsidR="00F63295" w:rsidRDefault="00F63295" w:rsidP="00B021EA">
            <w:pPr>
              <w:rPr>
                <w:ins w:id="472" w:author="zte" w:date="2013-04-27T16:40:00Z"/>
              </w:rPr>
            </w:pPr>
            <w:ins w:id="473" w:author="zte" w:date="2013-04-27T16:40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F63295" w:rsidRDefault="00F63295" w:rsidP="00B021EA">
            <w:pPr>
              <w:rPr>
                <w:ins w:id="474" w:author="zte" w:date="2013-04-27T16:40:00Z"/>
              </w:rPr>
            </w:pPr>
            <w:ins w:id="475" w:author="zte" w:date="2013-04-27T16:40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F63295" w:rsidRDefault="00F63295" w:rsidP="00B021EA">
            <w:pPr>
              <w:rPr>
                <w:ins w:id="476" w:author="zte" w:date="2013-04-27T16:40:00Z"/>
              </w:rPr>
            </w:pPr>
            <w:ins w:id="477" w:author="zte" w:date="2013-04-27T16:40:00Z">
              <w:r>
                <w:t>B</w:t>
              </w:r>
              <w:r>
                <w:rPr>
                  <w:rFonts w:hint="eastAsia"/>
                </w:rPr>
                <w:t>yte[6]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byte[25]</w:t>
              </w:r>
              <w:r>
                <w:rPr>
                  <w:rFonts w:hint="eastAsia"/>
                </w:rPr>
                <w:t>为第二个号码，</w:t>
              </w:r>
              <w:r>
                <w:rPr>
                  <w:rFonts w:hint="eastAsia"/>
                </w:rPr>
                <w:t xml:space="preserve"> </w:t>
              </w:r>
              <w:r w:rsidRPr="0061309D">
                <w:rPr>
                  <w:rFonts w:hint="eastAsia"/>
                </w:rPr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</w:ins>
          </w:p>
        </w:tc>
      </w:tr>
    </w:tbl>
    <w:p w:rsidR="00C763AE" w:rsidRDefault="00C763AE" w:rsidP="00C763AE">
      <w:pPr>
        <w:pStyle w:val="a8"/>
        <w:ind w:left="360" w:firstLineChars="0" w:firstLine="0"/>
        <w:rPr>
          <w:ins w:id="478" w:author="zte" w:date="2013-04-27T16:31:00Z"/>
        </w:rPr>
      </w:pPr>
    </w:p>
    <w:p w:rsidR="00C763AE" w:rsidRDefault="00C763AE" w:rsidP="00C763AE">
      <w:pPr>
        <w:pStyle w:val="a8"/>
        <w:ind w:left="360" w:firstLineChars="0" w:firstLine="0"/>
        <w:rPr>
          <w:ins w:id="479" w:author="zte" w:date="2013-04-27T16:31:00Z"/>
        </w:rPr>
      </w:pPr>
      <w:ins w:id="480" w:author="zte" w:date="2013-04-27T16:31:00Z">
        <w:r>
          <w:rPr>
            <w:rFonts w:hint="eastAsia"/>
          </w:rPr>
          <w:t>输出参数：空</w:t>
        </w:r>
      </w:ins>
    </w:p>
    <w:p w:rsidR="00081E5E" w:rsidRDefault="00081E5E" w:rsidP="009E0F74">
      <w:pPr>
        <w:pStyle w:val="a8"/>
        <w:ind w:left="360" w:firstLineChars="0" w:firstLine="0"/>
        <w:rPr>
          <w:ins w:id="481" w:author="zte" w:date="2013-04-27T16:33:00Z"/>
        </w:rPr>
      </w:pPr>
    </w:p>
    <w:p w:rsidR="00C50A0D" w:rsidRDefault="00C50A0D" w:rsidP="009E0F74">
      <w:pPr>
        <w:pStyle w:val="a8"/>
        <w:ind w:left="360" w:firstLineChars="0" w:firstLine="0"/>
        <w:rPr>
          <w:ins w:id="482" w:author="zte" w:date="2013-04-27T16:31:00Z"/>
        </w:rPr>
      </w:pPr>
    </w:p>
    <w:p w:rsidR="00F6258D" w:rsidRDefault="00F6258D" w:rsidP="00F6258D">
      <w:pPr>
        <w:pStyle w:val="a8"/>
        <w:numPr>
          <w:ilvl w:val="0"/>
          <w:numId w:val="1"/>
        </w:numPr>
        <w:ind w:firstLineChars="0"/>
        <w:rPr>
          <w:ins w:id="483" w:author="zte" w:date="2013-05-02T16:12:00Z"/>
        </w:rPr>
      </w:pPr>
      <w:ins w:id="484" w:author="zte" w:date="2013-05-02T16:12:00Z">
        <w:r w:rsidRPr="001D148C">
          <w:t>CMD_</w:t>
        </w:r>
        <w:r>
          <w:rPr>
            <w:rFonts w:hint="eastAsia"/>
          </w:rPr>
          <w:t xml:space="preserve"> </w:t>
        </w:r>
      </w:ins>
      <w:proofErr w:type="spellStart"/>
      <w:ins w:id="485" w:author="zte" w:date="2013-05-02T16:13:00Z">
        <w:r w:rsidR="00863F0D">
          <w:rPr>
            <w:rFonts w:hint="eastAsia"/>
          </w:rPr>
          <w:t>HOOKONbySOFT</w:t>
        </w:r>
      </w:ins>
      <w:proofErr w:type="spellEnd"/>
      <w:ins w:id="486" w:author="zte" w:date="2013-05-02T16:12:00Z">
        <w:r>
          <w:rPr>
            <w:rFonts w:hint="eastAsia"/>
          </w:rPr>
          <w:t xml:space="preserve">  PC</w:t>
        </w:r>
        <w:r>
          <w:rPr>
            <w:rFonts w:hint="eastAsia"/>
          </w:rPr>
          <w:t>软件</w:t>
        </w:r>
      </w:ins>
      <w:ins w:id="487" w:author="zte" w:date="2013-05-02T16:13:00Z">
        <w:r w:rsidR="005B7116">
          <w:rPr>
            <w:rFonts w:hint="eastAsia"/>
          </w:rPr>
          <w:t>挂机</w:t>
        </w:r>
      </w:ins>
    </w:p>
    <w:p w:rsidR="00F6258D" w:rsidRDefault="00F6258D" w:rsidP="00F6258D">
      <w:pPr>
        <w:pStyle w:val="a8"/>
        <w:ind w:left="360" w:firstLineChars="0" w:firstLine="0"/>
        <w:rPr>
          <w:ins w:id="488" w:author="zte" w:date="2013-05-02T16:12:00Z"/>
        </w:rPr>
      </w:pPr>
      <w:ins w:id="489" w:author="zte" w:date="2013-05-02T16:12:00Z">
        <w:r>
          <w:rPr>
            <w:rFonts w:hint="eastAsia"/>
          </w:rPr>
          <w:t>方向：</w:t>
        </w:r>
        <w:r>
          <w:rPr>
            <w:rFonts w:hint="eastAsia"/>
          </w:rPr>
          <w:t>PC---</w:t>
        </w:r>
        <w:proofErr w:type="gramStart"/>
        <w:r>
          <w:rPr>
            <w:rFonts w:hint="eastAsia"/>
          </w:rPr>
          <w:t>》</w:t>
        </w:r>
        <w:proofErr w:type="gramEnd"/>
        <w:r>
          <w:rPr>
            <w:rFonts w:hint="eastAsia"/>
          </w:rPr>
          <w:t>话机</w:t>
        </w:r>
      </w:ins>
    </w:p>
    <w:p w:rsidR="00F6258D" w:rsidRDefault="00F6258D" w:rsidP="00F6258D">
      <w:pPr>
        <w:pStyle w:val="a8"/>
        <w:ind w:left="360" w:firstLineChars="0" w:firstLine="0"/>
        <w:rPr>
          <w:ins w:id="490" w:author="zte" w:date="2013-05-02T16:12:00Z"/>
        </w:rPr>
      </w:pPr>
      <w:ins w:id="491" w:author="zte" w:date="2013-05-02T16:12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F6258D" w:rsidTr="00867FF8">
        <w:trPr>
          <w:ins w:id="492" w:author="zte" w:date="2013-05-02T16:12:00Z"/>
        </w:trPr>
        <w:tc>
          <w:tcPr>
            <w:tcW w:w="2943" w:type="dxa"/>
          </w:tcPr>
          <w:p w:rsidR="00F6258D" w:rsidRDefault="00F6258D" w:rsidP="00867FF8">
            <w:pPr>
              <w:rPr>
                <w:ins w:id="493" w:author="zte" w:date="2013-05-02T16:12:00Z"/>
              </w:rPr>
            </w:pPr>
            <w:ins w:id="494" w:author="zte" w:date="2013-05-02T16:12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F6258D" w:rsidRDefault="00F6258D" w:rsidP="00867FF8">
            <w:pPr>
              <w:rPr>
                <w:ins w:id="495" w:author="zte" w:date="2013-05-02T16:12:00Z"/>
              </w:rPr>
            </w:pPr>
            <w:ins w:id="496" w:author="zte" w:date="2013-05-02T16:12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F6258D" w:rsidRDefault="00F6258D" w:rsidP="00867FF8">
            <w:pPr>
              <w:rPr>
                <w:ins w:id="497" w:author="zte" w:date="2013-05-02T16:12:00Z"/>
              </w:rPr>
            </w:pPr>
            <w:ins w:id="498" w:author="zte" w:date="2013-05-02T16:12:00Z">
              <w:r>
                <w:rPr>
                  <w:rFonts w:hint="eastAsia"/>
                </w:rPr>
                <w:t>备注</w:t>
              </w:r>
            </w:ins>
          </w:p>
        </w:tc>
      </w:tr>
      <w:tr w:rsidR="00F6258D" w:rsidTr="00867FF8">
        <w:trPr>
          <w:ins w:id="499" w:author="zte" w:date="2013-05-02T16:12:00Z"/>
        </w:trPr>
        <w:tc>
          <w:tcPr>
            <w:tcW w:w="2943" w:type="dxa"/>
          </w:tcPr>
          <w:p w:rsidR="00F6258D" w:rsidRDefault="00402610" w:rsidP="00867FF8">
            <w:pPr>
              <w:rPr>
                <w:ins w:id="500" w:author="zte" w:date="2013-05-02T16:12:00Z"/>
              </w:rPr>
            </w:pPr>
            <w:ins w:id="501" w:author="zte" w:date="2013-05-02T16:13:00Z">
              <w:r w:rsidRPr="001D148C">
                <w:t>CMD_</w:t>
              </w:r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HOOKONbySOFT</w:t>
              </w:r>
            </w:ins>
            <w:proofErr w:type="spellEnd"/>
          </w:p>
        </w:tc>
        <w:tc>
          <w:tcPr>
            <w:tcW w:w="1134" w:type="dxa"/>
          </w:tcPr>
          <w:p w:rsidR="00F6258D" w:rsidRDefault="00F6258D" w:rsidP="00867FF8">
            <w:pPr>
              <w:rPr>
                <w:ins w:id="502" w:author="zte" w:date="2013-05-02T16:12:00Z"/>
              </w:rPr>
            </w:pPr>
            <w:ins w:id="503" w:author="zte" w:date="2013-05-02T16:12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F6258D" w:rsidRDefault="00F6258D" w:rsidP="00867FF8">
            <w:pPr>
              <w:rPr>
                <w:ins w:id="504" w:author="zte" w:date="2013-05-02T16:12:00Z"/>
              </w:rPr>
            </w:pPr>
            <w:ins w:id="505" w:author="zte" w:date="2013-05-02T16:12:00Z">
              <w:r>
                <w:rPr>
                  <w:rFonts w:hint="eastAsia"/>
                </w:rPr>
                <w:t>0x09</w:t>
              </w:r>
            </w:ins>
          </w:p>
        </w:tc>
      </w:tr>
      <w:tr w:rsidR="00F6258D" w:rsidTr="00867FF8">
        <w:trPr>
          <w:ins w:id="506" w:author="zte" w:date="2013-05-02T16:12:00Z"/>
        </w:trPr>
        <w:tc>
          <w:tcPr>
            <w:tcW w:w="2943" w:type="dxa"/>
          </w:tcPr>
          <w:p w:rsidR="00F6258D" w:rsidRPr="001D148C" w:rsidRDefault="00F6258D" w:rsidP="00867FF8">
            <w:pPr>
              <w:rPr>
                <w:ins w:id="507" w:author="zte" w:date="2013-05-02T16:12:00Z"/>
              </w:rPr>
            </w:pPr>
            <w:ins w:id="508" w:author="zte" w:date="2013-05-02T16:12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F6258D" w:rsidRDefault="00F6258D" w:rsidP="00867FF8">
            <w:pPr>
              <w:rPr>
                <w:ins w:id="509" w:author="zte" w:date="2013-05-02T16:12:00Z"/>
              </w:rPr>
            </w:pPr>
            <w:ins w:id="510" w:author="zte" w:date="2013-05-02T16:12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F6258D" w:rsidRDefault="00F6258D" w:rsidP="00867FF8">
            <w:pPr>
              <w:rPr>
                <w:ins w:id="511" w:author="zte" w:date="2013-05-02T16:12:00Z"/>
              </w:rPr>
            </w:pPr>
            <w:ins w:id="512" w:author="zte" w:date="2013-05-02T16:12:00Z">
              <w:r>
                <w:rPr>
                  <w:rFonts w:hint="eastAsia"/>
                </w:rPr>
                <w:t>此时为实际号码的长度</w:t>
              </w:r>
            </w:ins>
            <w:ins w:id="513" w:author="zte" w:date="2013-05-02T16:14:00Z">
              <w:r w:rsidR="00DB1B16">
                <w:rPr>
                  <w:rFonts w:hint="eastAsia"/>
                </w:rPr>
                <w:t>，如果号码长度为</w:t>
              </w:r>
              <w:r w:rsidR="00DB1B16">
                <w:rPr>
                  <w:rFonts w:hint="eastAsia"/>
                </w:rPr>
                <w:t>0</w:t>
              </w:r>
              <w:r w:rsidR="00DB1B16">
                <w:rPr>
                  <w:rFonts w:hint="eastAsia"/>
                </w:rPr>
                <w:t>则无号码</w:t>
              </w:r>
            </w:ins>
          </w:p>
        </w:tc>
      </w:tr>
      <w:tr w:rsidR="00F6258D" w:rsidTr="00867FF8">
        <w:trPr>
          <w:ins w:id="514" w:author="zte" w:date="2013-05-02T16:12:00Z"/>
        </w:trPr>
        <w:tc>
          <w:tcPr>
            <w:tcW w:w="2943" w:type="dxa"/>
          </w:tcPr>
          <w:p w:rsidR="00F6258D" w:rsidRDefault="00F6258D" w:rsidP="00867FF8">
            <w:pPr>
              <w:rPr>
                <w:ins w:id="515" w:author="zte" w:date="2013-05-02T16:12:00Z"/>
              </w:rPr>
            </w:pPr>
            <w:ins w:id="516" w:author="zte" w:date="2013-05-02T16:12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F6258D" w:rsidRDefault="00F6258D" w:rsidP="00867FF8">
            <w:pPr>
              <w:rPr>
                <w:ins w:id="517" w:author="zte" w:date="2013-05-02T16:12:00Z"/>
              </w:rPr>
            </w:pPr>
            <w:ins w:id="518" w:author="zte" w:date="2013-05-02T16:12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F6258D" w:rsidRDefault="00F6258D" w:rsidP="00392BED">
            <w:pPr>
              <w:rPr>
                <w:ins w:id="519" w:author="zte" w:date="2013-05-02T16:12:00Z"/>
              </w:rPr>
            </w:pPr>
            <w:ins w:id="520" w:author="zte" w:date="2013-05-02T16:12:00Z">
              <w:r>
                <w:t>B</w:t>
              </w:r>
              <w:r>
                <w:rPr>
                  <w:rFonts w:hint="eastAsia"/>
                </w:rPr>
                <w:t>yte[0]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byte[1]</w:t>
              </w:r>
              <w:r>
                <w:rPr>
                  <w:rFonts w:hint="eastAsia"/>
                </w:rPr>
                <w:t>为第二个号码，</w:t>
              </w:r>
              <w:r w:rsidRPr="0061309D">
                <w:rPr>
                  <w:rFonts w:hint="eastAsia"/>
                </w:rPr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  <w:r>
                <w:rPr>
                  <w:rFonts w:hint="eastAsia"/>
                </w:rPr>
                <w:t>，</w:t>
              </w:r>
              <w:r>
                <w:t xml:space="preserve"> </w:t>
              </w:r>
            </w:ins>
          </w:p>
        </w:tc>
      </w:tr>
    </w:tbl>
    <w:p w:rsidR="00F6258D" w:rsidRDefault="00F6258D" w:rsidP="00F6258D">
      <w:pPr>
        <w:pStyle w:val="a8"/>
        <w:ind w:left="360" w:firstLineChars="0" w:firstLine="0"/>
        <w:rPr>
          <w:ins w:id="521" w:author="zte" w:date="2013-05-02T16:12:00Z"/>
        </w:rPr>
      </w:pPr>
    </w:p>
    <w:p w:rsidR="00F6258D" w:rsidRDefault="00F6258D" w:rsidP="00F6258D">
      <w:pPr>
        <w:pStyle w:val="a8"/>
        <w:ind w:left="360" w:firstLineChars="0" w:firstLine="0"/>
        <w:rPr>
          <w:ins w:id="522" w:author="zte" w:date="2013-05-02T16:14:00Z"/>
          <w:rFonts w:hint="eastAsia"/>
        </w:rPr>
      </w:pPr>
      <w:ins w:id="523" w:author="zte" w:date="2013-05-02T16:12:00Z">
        <w:r>
          <w:rPr>
            <w:rFonts w:hint="eastAsia"/>
          </w:rPr>
          <w:t>输出参数：空</w:t>
        </w:r>
      </w:ins>
    </w:p>
    <w:p w:rsidR="00EA70AA" w:rsidRDefault="00EA70AA" w:rsidP="00F6258D">
      <w:pPr>
        <w:pStyle w:val="a8"/>
        <w:ind w:left="360" w:firstLineChars="0" w:firstLine="0"/>
        <w:rPr>
          <w:ins w:id="524" w:author="zte" w:date="2013-05-02T16:14:00Z"/>
          <w:rFonts w:hint="eastAsia"/>
        </w:rPr>
      </w:pPr>
    </w:p>
    <w:p w:rsidR="003E6B5B" w:rsidRDefault="003E6B5B" w:rsidP="003E6B5B">
      <w:pPr>
        <w:pStyle w:val="a8"/>
        <w:numPr>
          <w:ilvl w:val="0"/>
          <w:numId w:val="1"/>
        </w:numPr>
        <w:ind w:firstLineChars="0"/>
        <w:rPr>
          <w:ins w:id="525" w:author="zte" w:date="2013-05-02T16:14:00Z"/>
        </w:rPr>
      </w:pPr>
      <w:bookmarkStart w:id="526" w:name="OLE_LINK24"/>
      <w:bookmarkStart w:id="527" w:name="OLE_LINK25"/>
      <w:ins w:id="528" w:author="zte" w:date="2013-05-02T16:14:00Z">
        <w:r w:rsidRPr="001D148C">
          <w:t>CMD_</w:t>
        </w:r>
        <w:r>
          <w:rPr>
            <w:rFonts w:hint="eastAsia"/>
          </w:rPr>
          <w:t xml:space="preserve"> </w:t>
        </w:r>
        <w:proofErr w:type="spellStart"/>
        <w:r w:rsidR="008E3F0D">
          <w:rPr>
            <w:rFonts w:hint="eastAsia"/>
          </w:rPr>
          <w:t>HOOKOFF</w:t>
        </w:r>
        <w:r>
          <w:rPr>
            <w:rFonts w:hint="eastAsia"/>
          </w:rPr>
          <w:t>bySOFT</w:t>
        </w:r>
        <w:bookmarkEnd w:id="526"/>
        <w:bookmarkEnd w:id="527"/>
        <w:proofErr w:type="spellEnd"/>
        <w:r>
          <w:rPr>
            <w:rFonts w:hint="eastAsia"/>
          </w:rPr>
          <w:t xml:space="preserve">  PC</w:t>
        </w:r>
        <w:r>
          <w:rPr>
            <w:rFonts w:hint="eastAsia"/>
          </w:rPr>
          <w:t>软件</w:t>
        </w:r>
        <w:r w:rsidR="008E3F0D">
          <w:rPr>
            <w:rFonts w:hint="eastAsia"/>
          </w:rPr>
          <w:t>摘机</w:t>
        </w:r>
      </w:ins>
    </w:p>
    <w:p w:rsidR="003E6B5B" w:rsidRDefault="003E6B5B" w:rsidP="003E6B5B">
      <w:pPr>
        <w:pStyle w:val="a8"/>
        <w:ind w:left="360" w:firstLineChars="0" w:firstLine="0"/>
        <w:rPr>
          <w:ins w:id="529" w:author="zte" w:date="2013-05-02T16:14:00Z"/>
        </w:rPr>
      </w:pPr>
      <w:ins w:id="530" w:author="zte" w:date="2013-05-02T16:14:00Z">
        <w:r>
          <w:rPr>
            <w:rFonts w:hint="eastAsia"/>
          </w:rPr>
          <w:t>方向：</w:t>
        </w:r>
        <w:r>
          <w:rPr>
            <w:rFonts w:hint="eastAsia"/>
          </w:rPr>
          <w:t>PC---</w:t>
        </w:r>
        <w:proofErr w:type="gramStart"/>
        <w:r>
          <w:rPr>
            <w:rFonts w:hint="eastAsia"/>
          </w:rPr>
          <w:t>》</w:t>
        </w:r>
        <w:proofErr w:type="gramEnd"/>
        <w:r>
          <w:rPr>
            <w:rFonts w:hint="eastAsia"/>
          </w:rPr>
          <w:t>话机</w:t>
        </w:r>
      </w:ins>
    </w:p>
    <w:p w:rsidR="003E6B5B" w:rsidRDefault="003E6B5B" w:rsidP="003E6B5B">
      <w:pPr>
        <w:pStyle w:val="a8"/>
        <w:ind w:left="360" w:firstLineChars="0" w:firstLine="0"/>
        <w:rPr>
          <w:ins w:id="531" w:author="zte" w:date="2013-05-02T16:14:00Z"/>
        </w:rPr>
      </w:pPr>
      <w:ins w:id="532" w:author="zte" w:date="2013-05-02T16:14:00Z">
        <w:r>
          <w:rPr>
            <w:rFonts w:hint="eastAsia"/>
          </w:rPr>
          <w:t>输入参数：</w:t>
        </w:r>
      </w:ins>
    </w:p>
    <w:tbl>
      <w:tblPr>
        <w:tblStyle w:val="a7"/>
        <w:tblW w:w="0" w:type="auto"/>
        <w:tblLook w:val="04A0"/>
      </w:tblPr>
      <w:tblGrid>
        <w:gridCol w:w="2943"/>
        <w:gridCol w:w="1134"/>
        <w:gridCol w:w="4111"/>
      </w:tblGrid>
      <w:tr w:rsidR="003E6B5B" w:rsidTr="00867FF8">
        <w:trPr>
          <w:ins w:id="533" w:author="zte" w:date="2013-05-02T16:14:00Z"/>
        </w:trPr>
        <w:tc>
          <w:tcPr>
            <w:tcW w:w="2943" w:type="dxa"/>
          </w:tcPr>
          <w:p w:rsidR="003E6B5B" w:rsidRDefault="003E6B5B" w:rsidP="00867FF8">
            <w:pPr>
              <w:rPr>
                <w:ins w:id="534" w:author="zte" w:date="2013-05-02T16:14:00Z"/>
              </w:rPr>
            </w:pPr>
            <w:ins w:id="535" w:author="zte" w:date="2013-05-02T16:14:00Z">
              <w:r>
                <w:rPr>
                  <w:rFonts w:hint="eastAsia"/>
                </w:rPr>
                <w:t>参数内容</w:t>
              </w:r>
            </w:ins>
          </w:p>
        </w:tc>
        <w:tc>
          <w:tcPr>
            <w:tcW w:w="1134" w:type="dxa"/>
          </w:tcPr>
          <w:p w:rsidR="003E6B5B" w:rsidRDefault="003E6B5B" w:rsidP="00867FF8">
            <w:pPr>
              <w:rPr>
                <w:ins w:id="536" w:author="zte" w:date="2013-05-02T16:14:00Z"/>
              </w:rPr>
            </w:pPr>
            <w:ins w:id="537" w:author="zte" w:date="2013-05-02T16:14:00Z">
              <w:r>
                <w:rPr>
                  <w:rFonts w:hint="eastAsia"/>
                </w:rPr>
                <w:t>参数长度</w:t>
              </w:r>
            </w:ins>
          </w:p>
        </w:tc>
        <w:tc>
          <w:tcPr>
            <w:tcW w:w="4111" w:type="dxa"/>
          </w:tcPr>
          <w:p w:rsidR="003E6B5B" w:rsidRDefault="003E6B5B" w:rsidP="00867FF8">
            <w:pPr>
              <w:rPr>
                <w:ins w:id="538" w:author="zte" w:date="2013-05-02T16:14:00Z"/>
              </w:rPr>
            </w:pPr>
            <w:ins w:id="539" w:author="zte" w:date="2013-05-02T16:14:00Z">
              <w:r>
                <w:rPr>
                  <w:rFonts w:hint="eastAsia"/>
                </w:rPr>
                <w:t>备注</w:t>
              </w:r>
            </w:ins>
          </w:p>
        </w:tc>
      </w:tr>
      <w:tr w:rsidR="003E6B5B" w:rsidTr="00867FF8">
        <w:trPr>
          <w:ins w:id="540" w:author="zte" w:date="2013-05-02T16:14:00Z"/>
        </w:trPr>
        <w:tc>
          <w:tcPr>
            <w:tcW w:w="2943" w:type="dxa"/>
          </w:tcPr>
          <w:p w:rsidR="003E6B5B" w:rsidRDefault="007B4F3E" w:rsidP="00867FF8">
            <w:pPr>
              <w:rPr>
                <w:ins w:id="541" w:author="zte" w:date="2013-05-02T16:14:00Z"/>
              </w:rPr>
            </w:pPr>
            <w:ins w:id="542" w:author="zte" w:date="2013-05-02T16:14:00Z">
              <w:r w:rsidRPr="001D148C">
                <w:t>CMD_</w:t>
              </w:r>
              <w:r>
                <w:rPr>
                  <w:rFonts w:hint="eastAsia"/>
                </w:rPr>
                <w:t xml:space="preserve"> </w:t>
              </w:r>
              <w:proofErr w:type="spellStart"/>
              <w:r>
                <w:rPr>
                  <w:rFonts w:hint="eastAsia"/>
                </w:rPr>
                <w:t>HOOKOFFbySOFT</w:t>
              </w:r>
              <w:proofErr w:type="spellEnd"/>
            </w:ins>
          </w:p>
        </w:tc>
        <w:tc>
          <w:tcPr>
            <w:tcW w:w="1134" w:type="dxa"/>
          </w:tcPr>
          <w:p w:rsidR="003E6B5B" w:rsidRDefault="003E6B5B" w:rsidP="00867FF8">
            <w:pPr>
              <w:rPr>
                <w:ins w:id="543" w:author="zte" w:date="2013-05-02T16:14:00Z"/>
              </w:rPr>
            </w:pPr>
            <w:ins w:id="544" w:author="zte" w:date="2013-05-02T16:14:00Z">
              <w:r>
                <w:rPr>
                  <w:rFonts w:hint="eastAsia"/>
                </w:rPr>
                <w:t>1byte</w:t>
              </w:r>
            </w:ins>
          </w:p>
        </w:tc>
        <w:tc>
          <w:tcPr>
            <w:tcW w:w="4111" w:type="dxa"/>
          </w:tcPr>
          <w:p w:rsidR="003E6B5B" w:rsidRDefault="003E6B5B" w:rsidP="00867FF8">
            <w:pPr>
              <w:rPr>
                <w:ins w:id="545" w:author="zte" w:date="2013-05-02T16:14:00Z"/>
              </w:rPr>
            </w:pPr>
            <w:ins w:id="546" w:author="zte" w:date="2013-05-02T16:14:00Z">
              <w:r>
                <w:rPr>
                  <w:rFonts w:hint="eastAsia"/>
                </w:rPr>
                <w:t>0x09</w:t>
              </w:r>
            </w:ins>
          </w:p>
        </w:tc>
      </w:tr>
      <w:tr w:rsidR="003E6B5B" w:rsidTr="00867FF8">
        <w:trPr>
          <w:ins w:id="547" w:author="zte" w:date="2013-05-02T16:14:00Z"/>
        </w:trPr>
        <w:tc>
          <w:tcPr>
            <w:tcW w:w="2943" w:type="dxa"/>
          </w:tcPr>
          <w:p w:rsidR="003E6B5B" w:rsidRPr="001D148C" w:rsidRDefault="003E6B5B" w:rsidP="00867FF8">
            <w:pPr>
              <w:rPr>
                <w:ins w:id="548" w:author="zte" w:date="2013-05-02T16:14:00Z"/>
              </w:rPr>
            </w:pPr>
            <w:ins w:id="549" w:author="zte" w:date="2013-05-02T16:14:00Z">
              <w:r>
                <w:rPr>
                  <w:rFonts w:hint="eastAsia"/>
                </w:rPr>
                <w:t>以下数据内容的长度</w:t>
              </w:r>
            </w:ins>
          </w:p>
        </w:tc>
        <w:tc>
          <w:tcPr>
            <w:tcW w:w="1134" w:type="dxa"/>
          </w:tcPr>
          <w:p w:rsidR="003E6B5B" w:rsidRDefault="003E6B5B" w:rsidP="00867FF8">
            <w:pPr>
              <w:rPr>
                <w:ins w:id="550" w:author="zte" w:date="2013-05-02T16:14:00Z"/>
              </w:rPr>
            </w:pPr>
            <w:ins w:id="551" w:author="zte" w:date="2013-05-02T16:14:00Z">
              <w:r>
                <w:rPr>
                  <w:rFonts w:hint="eastAsia"/>
                </w:rPr>
                <w:t>2byte</w:t>
              </w:r>
            </w:ins>
          </w:p>
        </w:tc>
        <w:tc>
          <w:tcPr>
            <w:tcW w:w="4111" w:type="dxa"/>
          </w:tcPr>
          <w:p w:rsidR="003E6B5B" w:rsidRDefault="003E6B5B" w:rsidP="00867FF8">
            <w:pPr>
              <w:rPr>
                <w:ins w:id="552" w:author="zte" w:date="2013-05-02T16:14:00Z"/>
              </w:rPr>
            </w:pPr>
            <w:ins w:id="553" w:author="zte" w:date="2013-05-02T16:14:00Z">
              <w:r>
                <w:rPr>
                  <w:rFonts w:hint="eastAsia"/>
                </w:rPr>
                <w:t>此时为实际号码的长度，如果号码长度为</w:t>
              </w:r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则无号码</w:t>
              </w:r>
            </w:ins>
          </w:p>
        </w:tc>
      </w:tr>
      <w:tr w:rsidR="003E6B5B" w:rsidTr="00867FF8">
        <w:trPr>
          <w:ins w:id="554" w:author="zte" w:date="2013-05-02T16:14:00Z"/>
        </w:trPr>
        <w:tc>
          <w:tcPr>
            <w:tcW w:w="2943" w:type="dxa"/>
          </w:tcPr>
          <w:p w:rsidR="003E6B5B" w:rsidRDefault="003E6B5B" w:rsidP="00867FF8">
            <w:pPr>
              <w:rPr>
                <w:ins w:id="555" w:author="zte" w:date="2013-05-02T16:14:00Z"/>
              </w:rPr>
            </w:pPr>
            <w:ins w:id="556" w:author="zte" w:date="2013-05-02T16:14:00Z">
              <w:r>
                <w:rPr>
                  <w:rFonts w:hint="eastAsia"/>
                </w:rPr>
                <w:t>号码</w:t>
              </w:r>
            </w:ins>
          </w:p>
        </w:tc>
        <w:tc>
          <w:tcPr>
            <w:tcW w:w="1134" w:type="dxa"/>
          </w:tcPr>
          <w:p w:rsidR="003E6B5B" w:rsidRDefault="003E6B5B" w:rsidP="00867FF8">
            <w:pPr>
              <w:rPr>
                <w:ins w:id="557" w:author="zte" w:date="2013-05-02T16:14:00Z"/>
              </w:rPr>
            </w:pPr>
            <w:ins w:id="558" w:author="zte" w:date="2013-05-02T16:14:00Z">
              <w:r>
                <w:rPr>
                  <w:rFonts w:hint="eastAsia"/>
                </w:rPr>
                <w:t>20byte</w:t>
              </w:r>
            </w:ins>
          </w:p>
        </w:tc>
        <w:tc>
          <w:tcPr>
            <w:tcW w:w="4111" w:type="dxa"/>
          </w:tcPr>
          <w:p w:rsidR="003E6B5B" w:rsidRDefault="003E6B5B" w:rsidP="00867FF8">
            <w:pPr>
              <w:rPr>
                <w:ins w:id="559" w:author="zte" w:date="2013-05-02T16:14:00Z"/>
              </w:rPr>
            </w:pPr>
            <w:ins w:id="560" w:author="zte" w:date="2013-05-02T16:14:00Z">
              <w:r>
                <w:t>B</w:t>
              </w:r>
              <w:r>
                <w:rPr>
                  <w:rFonts w:hint="eastAsia"/>
                </w:rPr>
                <w:t>yte[0]</w:t>
              </w:r>
              <w:r>
                <w:rPr>
                  <w:rFonts w:hint="eastAsia"/>
                </w:rPr>
                <w:t>为第一个号码，</w:t>
              </w:r>
              <w:r>
                <w:rPr>
                  <w:rFonts w:hint="eastAsia"/>
                </w:rPr>
                <w:t>byte[1]</w:t>
              </w:r>
              <w:r>
                <w:rPr>
                  <w:rFonts w:hint="eastAsia"/>
                </w:rPr>
                <w:t>为第二个号码，</w:t>
              </w:r>
              <w:r w:rsidRPr="0061309D">
                <w:rPr>
                  <w:rFonts w:hint="eastAsia"/>
                </w:rPr>
                <w:t>0xFF</w:t>
              </w:r>
              <w:r w:rsidRPr="0061309D">
                <w:rPr>
                  <w:rFonts w:hint="eastAsia"/>
                </w:rPr>
                <w:t>表示为无效号码或表示号码结束</w:t>
              </w:r>
              <w:r>
                <w:rPr>
                  <w:rFonts w:hint="eastAsia"/>
                </w:rPr>
                <w:t>，</w:t>
              </w:r>
              <w:r>
                <w:t xml:space="preserve"> </w:t>
              </w:r>
            </w:ins>
          </w:p>
        </w:tc>
      </w:tr>
    </w:tbl>
    <w:p w:rsidR="003E6B5B" w:rsidRDefault="003E6B5B" w:rsidP="003E6B5B">
      <w:pPr>
        <w:pStyle w:val="a8"/>
        <w:ind w:left="360" w:firstLineChars="0" w:firstLine="0"/>
        <w:rPr>
          <w:ins w:id="561" w:author="zte" w:date="2013-05-02T16:14:00Z"/>
        </w:rPr>
      </w:pPr>
    </w:p>
    <w:p w:rsidR="003E6B5B" w:rsidRDefault="003E6B5B" w:rsidP="003E6B5B">
      <w:pPr>
        <w:pStyle w:val="a8"/>
        <w:ind w:left="360" w:firstLineChars="0" w:firstLine="0"/>
        <w:rPr>
          <w:ins w:id="562" w:author="zte" w:date="2013-05-02T16:14:00Z"/>
          <w:rFonts w:hint="eastAsia"/>
        </w:rPr>
      </w:pPr>
      <w:ins w:id="563" w:author="zte" w:date="2013-05-02T16:14:00Z">
        <w:r>
          <w:rPr>
            <w:rFonts w:hint="eastAsia"/>
          </w:rPr>
          <w:t>输出参数：空</w:t>
        </w:r>
      </w:ins>
    </w:p>
    <w:p w:rsidR="00EA70AA" w:rsidRDefault="00EA70AA" w:rsidP="00F6258D">
      <w:pPr>
        <w:pStyle w:val="a8"/>
        <w:ind w:left="360" w:firstLineChars="0" w:firstLine="0"/>
        <w:rPr>
          <w:ins w:id="564" w:author="zte" w:date="2013-05-02T16:12:00Z"/>
        </w:rPr>
      </w:pPr>
    </w:p>
    <w:p w:rsidR="0061309D" w:rsidRPr="001D148C" w:rsidRDefault="0061309D" w:rsidP="00D8341B">
      <w:pPr>
        <w:pStyle w:val="a8"/>
        <w:ind w:left="360" w:firstLineChars="0" w:firstLine="0"/>
      </w:pPr>
    </w:p>
    <w:sectPr w:rsidR="0061309D" w:rsidRPr="001D148C" w:rsidSect="002908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79C" w:rsidRDefault="0084679C">
      <w:r>
        <w:separator/>
      </w:r>
    </w:p>
  </w:endnote>
  <w:endnote w:type="continuationSeparator" w:id="0">
    <w:p w:rsidR="0084679C" w:rsidRDefault="00846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37F7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C37F7D">
      <w:rPr>
        <w:rStyle w:val="a5"/>
      </w:rPr>
      <w:fldChar w:fldCharType="begin"/>
    </w:r>
    <w:r>
      <w:rPr>
        <w:rStyle w:val="a5"/>
      </w:rPr>
      <w:instrText xml:space="preserve">PAGE  </w:instrText>
    </w:r>
    <w:r w:rsidR="00C37F7D">
      <w:rPr>
        <w:rStyle w:val="a5"/>
      </w:rPr>
      <w:fldChar w:fldCharType="separate"/>
    </w:r>
    <w:r w:rsidR="00384585">
      <w:rPr>
        <w:rStyle w:val="a5"/>
        <w:noProof/>
      </w:rPr>
      <w:t>5</w:t>
    </w:r>
    <w:r w:rsidR="00C37F7D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79C" w:rsidRDefault="0084679C">
      <w:r>
        <w:separator/>
      </w:r>
    </w:p>
  </w:footnote>
  <w:footnote w:type="continuationSeparator" w:id="0">
    <w:p w:rsidR="0084679C" w:rsidRDefault="008467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37F7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C37F7D">
    <w:pPr>
      <w:pStyle w:val="a3"/>
      <w:rPr>
        <w:rFonts w:eastAsia="华文仿宋"/>
        <w:sz w:val="24"/>
      </w:rPr>
    </w:pPr>
    <w:r w:rsidRPr="00C37F7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C37F7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357EE"/>
    <w:multiLevelType w:val="hybridMultilevel"/>
    <w:tmpl w:val="AA562698"/>
    <w:lvl w:ilvl="0" w:tplc="02A61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190"/>
    <w:rsid w:val="000259D7"/>
    <w:rsid w:val="00033C15"/>
    <w:rsid w:val="00055F7B"/>
    <w:rsid w:val="000573DF"/>
    <w:rsid w:val="0007286F"/>
    <w:rsid w:val="00081A45"/>
    <w:rsid w:val="00081E5E"/>
    <w:rsid w:val="000A5C2D"/>
    <w:rsid w:val="000F0D4F"/>
    <w:rsid w:val="00117CD8"/>
    <w:rsid w:val="001257A0"/>
    <w:rsid w:val="00131315"/>
    <w:rsid w:val="00142053"/>
    <w:rsid w:val="00171F8E"/>
    <w:rsid w:val="001A5CD0"/>
    <w:rsid w:val="001B1D9C"/>
    <w:rsid w:val="001D148C"/>
    <w:rsid w:val="001E016B"/>
    <w:rsid w:val="002662F7"/>
    <w:rsid w:val="002908A3"/>
    <w:rsid w:val="0029103D"/>
    <w:rsid w:val="002B705A"/>
    <w:rsid w:val="00350BB7"/>
    <w:rsid w:val="0037396B"/>
    <w:rsid w:val="00384585"/>
    <w:rsid w:val="00385AB0"/>
    <w:rsid w:val="00392BED"/>
    <w:rsid w:val="003A33C3"/>
    <w:rsid w:val="003C23AE"/>
    <w:rsid w:val="003D44E0"/>
    <w:rsid w:val="003E6B5B"/>
    <w:rsid w:val="00402610"/>
    <w:rsid w:val="00430543"/>
    <w:rsid w:val="004320CA"/>
    <w:rsid w:val="0043366A"/>
    <w:rsid w:val="00435036"/>
    <w:rsid w:val="00437451"/>
    <w:rsid w:val="004756C9"/>
    <w:rsid w:val="004D0B87"/>
    <w:rsid w:val="004D37A2"/>
    <w:rsid w:val="004F7741"/>
    <w:rsid w:val="00503735"/>
    <w:rsid w:val="00511003"/>
    <w:rsid w:val="00514A2A"/>
    <w:rsid w:val="005527F2"/>
    <w:rsid w:val="00552A62"/>
    <w:rsid w:val="005543ED"/>
    <w:rsid w:val="00576581"/>
    <w:rsid w:val="00595BB4"/>
    <w:rsid w:val="005A59B3"/>
    <w:rsid w:val="005A7892"/>
    <w:rsid w:val="005B7116"/>
    <w:rsid w:val="005E12C5"/>
    <w:rsid w:val="005E3513"/>
    <w:rsid w:val="005F5817"/>
    <w:rsid w:val="00603D69"/>
    <w:rsid w:val="0061309D"/>
    <w:rsid w:val="00621087"/>
    <w:rsid w:val="00626A72"/>
    <w:rsid w:val="00653EC8"/>
    <w:rsid w:val="006616BB"/>
    <w:rsid w:val="00675199"/>
    <w:rsid w:val="00697702"/>
    <w:rsid w:val="006C09E7"/>
    <w:rsid w:val="006E729A"/>
    <w:rsid w:val="006E7E82"/>
    <w:rsid w:val="006F58D1"/>
    <w:rsid w:val="007069BE"/>
    <w:rsid w:val="00734A29"/>
    <w:rsid w:val="00736E6C"/>
    <w:rsid w:val="0073710E"/>
    <w:rsid w:val="0074302B"/>
    <w:rsid w:val="0076074F"/>
    <w:rsid w:val="007B395D"/>
    <w:rsid w:val="007B4F3E"/>
    <w:rsid w:val="007B58D4"/>
    <w:rsid w:val="00804795"/>
    <w:rsid w:val="00812F20"/>
    <w:rsid w:val="00816B9A"/>
    <w:rsid w:val="0084679C"/>
    <w:rsid w:val="00863F0D"/>
    <w:rsid w:val="00874DCC"/>
    <w:rsid w:val="00880136"/>
    <w:rsid w:val="008A2D7E"/>
    <w:rsid w:val="008D52B0"/>
    <w:rsid w:val="008E3F0D"/>
    <w:rsid w:val="008E65DB"/>
    <w:rsid w:val="009244E0"/>
    <w:rsid w:val="00924A0A"/>
    <w:rsid w:val="009349F6"/>
    <w:rsid w:val="00936196"/>
    <w:rsid w:val="00946172"/>
    <w:rsid w:val="0095224F"/>
    <w:rsid w:val="00952288"/>
    <w:rsid w:val="00964EA3"/>
    <w:rsid w:val="00970A2B"/>
    <w:rsid w:val="00971499"/>
    <w:rsid w:val="00993A93"/>
    <w:rsid w:val="009D71EE"/>
    <w:rsid w:val="009E0F74"/>
    <w:rsid w:val="00A15B20"/>
    <w:rsid w:val="00A309AA"/>
    <w:rsid w:val="00A36D4C"/>
    <w:rsid w:val="00A46F28"/>
    <w:rsid w:val="00B0109D"/>
    <w:rsid w:val="00B258EC"/>
    <w:rsid w:val="00B27F72"/>
    <w:rsid w:val="00B94EE8"/>
    <w:rsid w:val="00BE589D"/>
    <w:rsid w:val="00BF2FA2"/>
    <w:rsid w:val="00C167EB"/>
    <w:rsid w:val="00C347DC"/>
    <w:rsid w:val="00C37F7D"/>
    <w:rsid w:val="00C46D51"/>
    <w:rsid w:val="00C50A0D"/>
    <w:rsid w:val="00C63335"/>
    <w:rsid w:val="00C70DC2"/>
    <w:rsid w:val="00C763AE"/>
    <w:rsid w:val="00CB54DE"/>
    <w:rsid w:val="00CB7049"/>
    <w:rsid w:val="00CD7075"/>
    <w:rsid w:val="00D12AED"/>
    <w:rsid w:val="00D256A3"/>
    <w:rsid w:val="00D40E1B"/>
    <w:rsid w:val="00D47908"/>
    <w:rsid w:val="00D507FF"/>
    <w:rsid w:val="00D5711E"/>
    <w:rsid w:val="00D57369"/>
    <w:rsid w:val="00D616E0"/>
    <w:rsid w:val="00D64263"/>
    <w:rsid w:val="00D718C0"/>
    <w:rsid w:val="00D8341B"/>
    <w:rsid w:val="00D9329C"/>
    <w:rsid w:val="00D965A6"/>
    <w:rsid w:val="00D96B7C"/>
    <w:rsid w:val="00DB1B16"/>
    <w:rsid w:val="00DB67E2"/>
    <w:rsid w:val="00DD7BFD"/>
    <w:rsid w:val="00E03A26"/>
    <w:rsid w:val="00E217E3"/>
    <w:rsid w:val="00E221BA"/>
    <w:rsid w:val="00E54F5D"/>
    <w:rsid w:val="00E8056C"/>
    <w:rsid w:val="00EA1C9E"/>
    <w:rsid w:val="00EA340C"/>
    <w:rsid w:val="00EA70AA"/>
    <w:rsid w:val="00EB0351"/>
    <w:rsid w:val="00EB0A41"/>
    <w:rsid w:val="00EC0584"/>
    <w:rsid w:val="00F4505E"/>
    <w:rsid w:val="00F6258D"/>
    <w:rsid w:val="00F63295"/>
    <w:rsid w:val="00F653E6"/>
    <w:rsid w:val="00FA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table" w:styleId="a7">
    <w:name w:val="Table Grid"/>
    <w:basedOn w:val="a1"/>
    <w:rsid w:val="00FA2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E65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559</Words>
  <Characters>3191</Characters>
  <Application>Microsoft Office Word</Application>
  <DocSecurity>0</DocSecurity>
  <Lines>26</Lines>
  <Paragraphs>7</Paragraphs>
  <ScaleCrop>false</ScaleCrop>
  <Company>zte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zte</cp:lastModifiedBy>
  <cp:revision>133</cp:revision>
  <dcterms:created xsi:type="dcterms:W3CDTF">2013-04-27T02:41:00Z</dcterms:created>
  <dcterms:modified xsi:type="dcterms:W3CDTF">2013-05-02T08:16:00Z</dcterms:modified>
</cp:coreProperties>
</file>