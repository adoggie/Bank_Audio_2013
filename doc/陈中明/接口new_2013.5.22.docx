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44" w:rsidRDefault="00DE2144" w:rsidP="00FA2190"/>
    <w:p w:rsidR="00DE2144" w:rsidRPr="00970A2B" w:rsidRDefault="00DE2144" w:rsidP="00FA2190">
      <w:r>
        <w:rPr>
          <w:rFonts w:hint="eastAsia"/>
        </w:rPr>
        <w:t>以下接口都没有返回结果，默认是</w:t>
      </w:r>
      <w:r>
        <w:t>PC</w:t>
      </w:r>
      <w:r>
        <w:rPr>
          <w:rFonts w:hint="eastAsia"/>
        </w:rPr>
        <w:t>端进行保护，即</w:t>
      </w:r>
      <w:r w:rsidRPr="00970A2B">
        <w:t>SI_Write</w:t>
      </w:r>
      <w:r>
        <w:rPr>
          <w:rFonts w:hint="eastAsia"/>
        </w:rPr>
        <w:t>或</w:t>
      </w:r>
      <w:r w:rsidRPr="00970A2B">
        <w:t>SI_Read</w:t>
      </w:r>
      <w:r>
        <w:rPr>
          <w:rFonts w:hint="eastAsia"/>
        </w:rPr>
        <w:t>失败提示并终止操作，</w:t>
      </w:r>
    </w:p>
    <w:p w:rsidR="00DE2144" w:rsidRDefault="00DE2144" w:rsidP="00FA2190"/>
    <w:p w:rsidR="00DE2144" w:rsidRDefault="00DE2144" w:rsidP="008E65DB">
      <w:pPr>
        <w:pStyle w:val="ListParagraph"/>
        <w:numPr>
          <w:ilvl w:val="0"/>
          <w:numId w:val="1"/>
        </w:numPr>
        <w:ind w:firstLineChars="0"/>
      </w:pPr>
      <w:bookmarkStart w:id="0" w:name="OLE_LINK9"/>
      <w:r w:rsidRPr="00BE589D">
        <w:t>CMD_GET_Filenumber</w:t>
      </w:r>
      <w:bookmarkEnd w:id="0"/>
      <w:r>
        <w:t xml:space="preserve">  </w:t>
      </w:r>
      <w:r w:rsidRPr="00BE589D">
        <w:rPr>
          <w:rFonts w:hint="eastAsia"/>
        </w:rPr>
        <w:t>获取</w:t>
      </w:r>
      <w:r>
        <w:rPr>
          <w:rFonts w:hint="eastAsia"/>
        </w:rPr>
        <w:t>话机上录音文件</w:t>
      </w:r>
      <w:r w:rsidRPr="00BE589D">
        <w:rPr>
          <w:rFonts w:hint="eastAsia"/>
        </w:rPr>
        <w:t>的个数</w:t>
      </w:r>
    </w:p>
    <w:p w:rsidR="00DE2144" w:rsidRDefault="00DE2144" w:rsidP="008E65DB">
      <w:pPr>
        <w:pStyle w:val="ListParagraph"/>
        <w:ind w:left="360" w:firstLineChars="0" w:firstLine="0"/>
      </w:pPr>
      <w:bookmarkStart w:id="1" w:name="OLE_LINK1"/>
      <w:bookmarkStart w:id="2" w:name="OLE_LINK2"/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8E65DB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bookmarkStart w:id="3" w:name="OLE_LINK10"/>
            <w:bookmarkStart w:id="4" w:name="OLE_LINK11"/>
            <w:r w:rsidRPr="00BE589D">
              <w:t>CMD_GET_Filenumber</w:t>
            </w:r>
            <w:bookmarkEnd w:id="3"/>
            <w:bookmarkEnd w:id="4"/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bookmarkStart w:id="5" w:name="OLE_LINK16"/>
            <w:bookmarkStart w:id="6" w:name="OLE_LINK17"/>
            <w:r>
              <w:t>0x0</w:t>
            </w:r>
            <w:bookmarkEnd w:id="5"/>
            <w:bookmarkEnd w:id="6"/>
            <w:r>
              <w:t>1</w:t>
            </w:r>
          </w:p>
        </w:tc>
      </w:tr>
      <w:tr w:rsidR="00DE2144" w:rsidTr="006825D8">
        <w:tc>
          <w:tcPr>
            <w:tcW w:w="2943" w:type="dxa"/>
          </w:tcPr>
          <w:p w:rsidR="00DE2144" w:rsidRPr="00BE589D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514A2A">
            <w:r>
              <w:rPr>
                <w:rFonts w:hint="eastAsia"/>
              </w:rPr>
              <w:t>此时为</w:t>
            </w:r>
            <w:r>
              <w:t>0</w:t>
            </w:r>
          </w:p>
        </w:tc>
      </w:tr>
    </w:tbl>
    <w:p w:rsidR="00DE2144" w:rsidRPr="00734A29" w:rsidRDefault="00DE2144" w:rsidP="008E65DB">
      <w:pPr>
        <w:pStyle w:val="ListParagraph"/>
        <w:ind w:left="360" w:firstLineChars="0" w:firstLine="0"/>
      </w:pPr>
    </w:p>
    <w:p w:rsidR="00DE2144" w:rsidRDefault="00DE2144" w:rsidP="008E65DB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bookmarkStart w:id="7" w:name="OLE_LINK3"/>
            <w:bookmarkStart w:id="8" w:name="OLE_LINK4"/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BE589D">
              <w:t>CMD_GET_Filenumber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0x01</w:t>
            </w:r>
          </w:p>
        </w:tc>
      </w:tr>
      <w:tr w:rsidR="00DE2144" w:rsidTr="006825D8">
        <w:tc>
          <w:tcPr>
            <w:tcW w:w="2943" w:type="dxa"/>
          </w:tcPr>
          <w:p w:rsidR="00DE2144" w:rsidRPr="00BE589D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2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6D51">
            <w:r>
              <w:rPr>
                <w:rFonts w:hint="eastAsia"/>
              </w:rPr>
              <w:t>话机上所有录音文件的个数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653EC8">
            <w:r>
              <w:t>byte[</w:t>
            </w:r>
            <w:del w:id="9" w:author="zte" w:date="2013-05-22T14:07:00Z">
              <w:r w:rsidDel="00C74655">
                <w:delText>1</w:delText>
              </w:r>
            </w:del>
            <w:ins w:id="10" w:author="zte" w:date="2013-05-22T14:07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11" w:author="zte" w:date="2013-05-22T14:07:00Z">
              <w:r w:rsidDel="00C74655">
                <w:delText>0</w:delText>
              </w:r>
            </w:del>
            <w:ins w:id="12" w:author="zte" w:date="2013-05-22T14:07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  <w:bookmarkEnd w:id="1"/>
      <w:bookmarkEnd w:id="2"/>
      <w:bookmarkEnd w:id="7"/>
      <w:bookmarkEnd w:id="8"/>
    </w:tbl>
    <w:p w:rsidR="00DE2144" w:rsidRDefault="00DE2144" w:rsidP="00FA2190"/>
    <w:p w:rsidR="00DE2144" w:rsidRDefault="00DE2144" w:rsidP="009E0F74">
      <w:pPr>
        <w:pStyle w:val="ListParagraph"/>
        <w:numPr>
          <w:ilvl w:val="0"/>
          <w:numId w:val="1"/>
        </w:numPr>
        <w:ind w:firstLineChars="0"/>
      </w:pPr>
      <w:bookmarkStart w:id="13" w:name="OLE_LINK28"/>
      <w:bookmarkStart w:id="14" w:name="OLE_LINK29"/>
      <w:r w:rsidRPr="009E0F74">
        <w:t>CMD_GET_Fileinfo</w:t>
      </w:r>
      <w:bookmarkEnd w:id="13"/>
      <w:bookmarkEnd w:id="14"/>
      <w:r>
        <w:t xml:space="preserve">  </w:t>
      </w:r>
      <w:r w:rsidRPr="009E0F74">
        <w:rPr>
          <w:rFonts w:hint="eastAsia"/>
        </w:rPr>
        <w:t>获取某个文件</w:t>
      </w:r>
      <w:r>
        <w:rPr>
          <w:rFonts w:hint="eastAsia"/>
        </w:rPr>
        <w:t>头</w:t>
      </w:r>
      <w:r w:rsidRPr="009E0F74">
        <w:rPr>
          <w:rFonts w:hint="eastAsia"/>
        </w:rPr>
        <w:t>的信息</w:t>
      </w:r>
    </w:p>
    <w:p w:rsidR="00DE2144" w:rsidRDefault="00DE2144" w:rsidP="009E0F74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9E0F74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bookmarkStart w:id="15" w:name="OLE_LINK12"/>
            <w:bookmarkStart w:id="16" w:name="OLE_LINK13"/>
            <w:r w:rsidRPr="009E0F74">
              <w:t>CMD_GET_Fileinfo</w:t>
            </w:r>
            <w:bookmarkEnd w:id="15"/>
            <w:bookmarkEnd w:id="16"/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0x02</w:t>
            </w:r>
          </w:p>
        </w:tc>
      </w:tr>
      <w:tr w:rsidR="00DE2144" w:rsidTr="006825D8">
        <w:tc>
          <w:tcPr>
            <w:tcW w:w="2943" w:type="dxa"/>
          </w:tcPr>
          <w:p w:rsidR="00DE2144" w:rsidRPr="009E0F7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514A2A">
            <w:r>
              <w:rPr>
                <w:rFonts w:hint="eastAsia"/>
              </w:rPr>
              <w:t>此时为</w:t>
            </w:r>
            <w:r>
              <w:t>2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文件索引值，对应话机上所有录音文件个数的序号，比如话机上回复有</w:t>
            </w:r>
            <w:r>
              <w:t>100</w:t>
            </w:r>
            <w:r>
              <w:rPr>
                <w:rFonts w:hint="eastAsia"/>
              </w:rPr>
              <w:t>个记录，此时获取第</w:t>
            </w:r>
            <w:r>
              <w:t>10</w:t>
            </w:r>
            <w:r>
              <w:rPr>
                <w:rFonts w:hint="eastAsia"/>
              </w:rPr>
              <w:t>个输入参数为</w:t>
            </w:r>
            <w:del w:id="17" w:author="zte" w:date="2013-05-22T13:58:00Z">
              <w:r w:rsidDel="00C4605F">
                <w:delText>10</w:delText>
              </w:r>
            </w:del>
            <w:ins w:id="18" w:author="zte" w:date="2013-05-22T13:58:00Z">
              <w:r>
                <w:t>9</w:t>
              </w:r>
            </w:ins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E217E3">
            <w:r>
              <w:t>byte[</w:t>
            </w:r>
            <w:del w:id="19" w:author="zte" w:date="2013-05-22T14:07:00Z">
              <w:r w:rsidDel="00204FBE">
                <w:delText>2</w:delText>
              </w:r>
            </w:del>
            <w:ins w:id="20" w:author="zte" w:date="2013-05-22T14:07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21" w:author="zte" w:date="2013-05-22T14:07:00Z">
              <w:r w:rsidDel="00204FBE">
                <w:delText>1</w:delText>
              </w:r>
            </w:del>
            <w:ins w:id="22" w:author="zte" w:date="2013-05-22T14:07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</w:tbl>
    <w:p w:rsidR="00DE2144" w:rsidRPr="009E0F74" w:rsidRDefault="00DE2144" w:rsidP="009E0F74">
      <w:pPr>
        <w:pStyle w:val="ListParagraph"/>
        <w:ind w:left="360" w:firstLineChars="0" w:firstLine="0"/>
      </w:pPr>
    </w:p>
    <w:p w:rsidR="00DE2144" w:rsidRDefault="00DE2144" w:rsidP="009E0F74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9E0F74">
              <w:t>CMD_GET_Fileinfo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0x02</w:t>
            </w:r>
          </w:p>
        </w:tc>
      </w:tr>
      <w:tr w:rsidR="00DE2144" w:rsidTr="006825D8">
        <w:tc>
          <w:tcPr>
            <w:tcW w:w="2943" w:type="dxa"/>
          </w:tcPr>
          <w:p w:rsidR="00DE2144" w:rsidRPr="009E0F7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D57369">
            <w:r>
              <w:rPr>
                <w:rFonts w:hint="eastAsia"/>
              </w:rPr>
              <w:t>此时为</w:t>
            </w:r>
            <w:r>
              <w:t>32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B0109D">
            <w:r w:rsidRPr="007069BE">
              <w:rPr>
                <w:rFonts w:hint="eastAsia"/>
              </w:rPr>
              <w:t>文件头</w:t>
            </w:r>
          </w:p>
        </w:tc>
        <w:tc>
          <w:tcPr>
            <w:tcW w:w="1134" w:type="dxa"/>
          </w:tcPr>
          <w:p w:rsidR="00DE2144" w:rsidRDefault="00DE2144" w:rsidP="00C43505">
            <w:r>
              <w:t>32byte</w:t>
            </w:r>
          </w:p>
        </w:tc>
        <w:tc>
          <w:tcPr>
            <w:tcW w:w="4111" w:type="dxa"/>
          </w:tcPr>
          <w:p w:rsidR="00DE2144" w:rsidRPr="003514E9" w:rsidRDefault="00DE2144" w:rsidP="00C43505">
            <w:r>
              <w:t>byte[</w:t>
            </w:r>
            <w:del w:id="23" w:author="zte" w:date="2013-05-22T14:07:00Z">
              <w:r w:rsidDel="006B32C3">
                <w:delText>0</w:delText>
              </w:r>
            </w:del>
            <w:ins w:id="24" w:author="zte" w:date="2013-05-22T14:07:00Z">
              <w:r>
                <w:t>3</w:t>
              </w:r>
            </w:ins>
            <w:r>
              <w:t>][</w:t>
            </w:r>
            <w:del w:id="25" w:author="zte" w:date="2013-05-22T14:07:00Z">
              <w:r w:rsidDel="006B32C3">
                <w:delText>1</w:delText>
              </w:r>
            </w:del>
            <w:ins w:id="26" w:author="zte" w:date="2013-05-22T14:07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是文件序号，接下来按照顺序就是来去电属性，日期等</w:t>
            </w:r>
            <w:ins w:id="27" w:author="photo" w:date="2013-05-22T21:57:00Z">
              <w:r>
                <w:rPr>
                  <w:rFonts w:hint="eastAsia"/>
                </w:rPr>
                <w:t>，文件长度为</w:t>
              </w:r>
              <w:r>
                <w:t>0xFFFF</w:t>
              </w:r>
              <w:r>
                <w:rPr>
                  <w:rFonts w:hint="eastAsia"/>
                </w:rPr>
                <w:t>（这个是文件头中记录的长度，实际长度为</w:t>
              </w:r>
              <w:r>
                <w:t>0xFFFF00</w:t>
              </w:r>
              <w:r>
                <w:rPr>
                  <w:rFonts w:hint="eastAsia"/>
                </w:rPr>
                <w:t>）</w:t>
              </w:r>
            </w:ins>
            <w:ins w:id="28" w:author="photo" w:date="2013-05-22T21:58:00Z">
              <w:r>
                <w:rPr>
                  <w:rFonts w:hint="eastAsia"/>
                </w:rPr>
                <w:t>时表明文件长度无效，可能是文件正在录音过程中，尚未结束</w:t>
              </w:r>
            </w:ins>
          </w:p>
        </w:tc>
      </w:tr>
    </w:tbl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081A45">
      <w:pPr>
        <w:pStyle w:val="ListParagraph"/>
        <w:numPr>
          <w:ilvl w:val="0"/>
          <w:numId w:val="1"/>
        </w:numPr>
        <w:ind w:firstLineChars="0"/>
      </w:pPr>
      <w:r w:rsidRPr="00081A45">
        <w:t>CMD_GET_Filecontent</w:t>
      </w:r>
      <w:r>
        <w:t xml:space="preserve">  </w:t>
      </w:r>
      <w:r w:rsidRPr="00081A45">
        <w:rPr>
          <w:rFonts w:hint="eastAsia"/>
        </w:rPr>
        <w:t>获取某个文件的内容</w:t>
      </w:r>
    </w:p>
    <w:p w:rsidR="00DE2144" w:rsidRDefault="00DE2144" w:rsidP="00081A4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081A4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081A45">
              <w:t>CMD_GET_Filecontent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0x03</w:t>
            </w:r>
          </w:p>
        </w:tc>
      </w:tr>
      <w:tr w:rsidR="00DE2144" w:rsidTr="006825D8">
        <w:tc>
          <w:tcPr>
            <w:tcW w:w="2943" w:type="dxa"/>
          </w:tcPr>
          <w:p w:rsidR="00DE2144" w:rsidRPr="00081A45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514A2A">
            <w:r>
              <w:rPr>
                <w:rFonts w:hint="eastAsia"/>
              </w:rPr>
              <w:t>此时为</w:t>
            </w:r>
            <w:r>
              <w:t>6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081A45">
            <w:r w:rsidRPr="00081A45">
              <w:rPr>
                <w:rFonts w:hint="eastAsia"/>
              </w:rPr>
              <w:t>文件内容起始地址</w:t>
            </w:r>
          </w:p>
        </w:tc>
        <w:tc>
          <w:tcPr>
            <w:tcW w:w="1134" w:type="dxa"/>
          </w:tcPr>
          <w:p w:rsidR="00DE2144" w:rsidRDefault="00DE2144" w:rsidP="00C43505">
            <w:r w:rsidRPr="00081A45">
              <w:t>4 byte</w:t>
            </w:r>
          </w:p>
        </w:tc>
        <w:tc>
          <w:tcPr>
            <w:tcW w:w="4111" w:type="dxa"/>
          </w:tcPr>
          <w:p w:rsidR="00DE2144" w:rsidRDefault="00DE2144" w:rsidP="00131315">
            <w:bookmarkStart w:id="29" w:name="OLE_LINK5"/>
            <w:bookmarkStart w:id="30" w:name="OLE_LINK6"/>
            <w:r>
              <w:t>byte[</w:t>
            </w:r>
            <w:del w:id="31" w:author="zte" w:date="2013-05-22T14:06:00Z">
              <w:r w:rsidDel="00F1376A">
                <w:delText>4</w:delText>
              </w:r>
            </w:del>
            <w:ins w:id="32" w:author="zte" w:date="2013-05-22T14:06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33" w:author="zte" w:date="2013-05-22T14:06:00Z">
              <w:r w:rsidDel="00F1376A">
                <w:delText>1</w:delText>
              </w:r>
            </w:del>
            <w:ins w:id="34" w:author="zte" w:date="2013-05-22T14:06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  <w:bookmarkEnd w:id="29"/>
            <w:bookmarkEnd w:id="30"/>
          </w:p>
        </w:tc>
      </w:tr>
      <w:tr w:rsidR="00DE2144" w:rsidTr="006825D8">
        <w:tc>
          <w:tcPr>
            <w:tcW w:w="2943" w:type="dxa"/>
          </w:tcPr>
          <w:p w:rsidR="00DE2144" w:rsidRPr="00081A45" w:rsidRDefault="00DE2144" w:rsidP="00081A45">
            <w:r>
              <w:rPr>
                <w:rFonts w:hint="eastAsia"/>
              </w:rPr>
              <w:t>需要读取数据长度</w:t>
            </w:r>
          </w:p>
        </w:tc>
        <w:tc>
          <w:tcPr>
            <w:tcW w:w="1134" w:type="dxa"/>
          </w:tcPr>
          <w:p w:rsidR="00DE2144" w:rsidRPr="00081A45" w:rsidRDefault="00DE2144" w:rsidP="00C43505">
            <w:r>
              <w:t>2 byte</w:t>
            </w:r>
          </w:p>
        </w:tc>
        <w:tc>
          <w:tcPr>
            <w:tcW w:w="4111" w:type="dxa"/>
          </w:tcPr>
          <w:p w:rsidR="00DE2144" w:rsidRDefault="00DE2144" w:rsidP="005527F2">
            <w:r>
              <w:t>byte[</w:t>
            </w:r>
            <w:del w:id="35" w:author="zte" w:date="2013-05-22T14:06:00Z">
              <w:r w:rsidDel="00F1376A">
                <w:delText>6</w:delText>
              </w:r>
            </w:del>
            <w:ins w:id="36" w:author="zte" w:date="2013-05-22T14:06:00Z">
              <w:r>
                <w:t>8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37" w:author="zte" w:date="2013-05-22T14:06:00Z">
              <w:r w:rsidDel="00F1376A">
                <w:delText>5</w:delText>
              </w:r>
            </w:del>
            <w:ins w:id="38" w:author="zte" w:date="2013-05-22T14:06:00Z">
              <w:r>
                <w:t>7</w:t>
              </w:r>
            </w:ins>
            <w:r>
              <w:t>]</w:t>
            </w:r>
            <w:r>
              <w:rPr>
                <w:rFonts w:hint="eastAsia"/>
              </w:rPr>
              <w:t>为低字节，文件尚未传完是</w:t>
            </w:r>
            <w:r w:rsidRPr="00CB54DE">
              <w:t>MAX_PACKET_SIZE_READ</w:t>
            </w:r>
            <w:r>
              <w:rPr>
                <w:rFonts w:hint="eastAsia"/>
              </w:rPr>
              <w:t>，文件最后一包是实际的剩下的文件长度</w:t>
            </w:r>
          </w:p>
        </w:tc>
      </w:tr>
    </w:tbl>
    <w:p w:rsidR="00DE2144" w:rsidRPr="009E0F74" w:rsidRDefault="00DE2144" w:rsidP="00081A45">
      <w:pPr>
        <w:pStyle w:val="ListParagraph"/>
        <w:ind w:left="360" w:firstLineChars="0" w:firstLine="0"/>
      </w:pPr>
    </w:p>
    <w:p w:rsidR="00DE2144" w:rsidRDefault="00DE2144" w:rsidP="00081A4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081A45">
              <w:t>CMD_GET_Filecontent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0x03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503735">
            <w:r>
              <w:rPr>
                <w:rFonts w:hint="eastAsia"/>
              </w:rPr>
              <w:t>此时为输入参数需要读取数据的长度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4320CA">
              <w:rPr>
                <w:rFonts w:hint="eastAsia"/>
              </w:rPr>
              <w:t>文件信息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输入参数中的数据长度</w:t>
            </w:r>
          </w:p>
        </w:tc>
        <w:tc>
          <w:tcPr>
            <w:tcW w:w="4111" w:type="dxa"/>
          </w:tcPr>
          <w:p w:rsidR="00DE2144" w:rsidRPr="00117CD8" w:rsidRDefault="00DE2144" w:rsidP="00C43505">
            <w:r>
              <w:t>Byte[</w:t>
            </w:r>
            <w:del w:id="39" w:author="zte" w:date="2013-05-22T14:06:00Z">
              <w:r w:rsidDel="00F1376A">
                <w:delText>0</w:delText>
              </w:r>
            </w:del>
            <w:ins w:id="40" w:author="zte" w:date="2013-05-22T14:06:00Z">
              <w:r>
                <w:t>3</w:t>
              </w:r>
            </w:ins>
            <w:r>
              <w:t>][</w:t>
            </w:r>
            <w:del w:id="41" w:author="zte" w:date="2013-05-22T14:06:00Z">
              <w:r w:rsidDel="00F1376A">
                <w:delText>1</w:delText>
              </w:r>
            </w:del>
            <w:ins w:id="42" w:author="zte" w:date="2013-05-22T14:06:00Z">
              <w:r>
                <w:t>4</w:t>
              </w:r>
            </w:ins>
            <w:r>
              <w:t>][</w:t>
            </w:r>
            <w:del w:id="43" w:author="zte" w:date="2013-05-22T14:06:00Z">
              <w:r w:rsidDel="00F1376A">
                <w:delText>2</w:delText>
              </w:r>
            </w:del>
            <w:ins w:id="44" w:author="zte" w:date="2013-05-22T14:06:00Z">
              <w:r>
                <w:t>5</w:t>
              </w:r>
            </w:ins>
            <w:r>
              <w:t>]</w:t>
            </w:r>
            <w:r>
              <w:rPr>
                <w:rFonts w:hint="eastAsia"/>
              </w:rPr>
              <w:t>顺序放数据</w:t>
            </w:r>
          </w:p>
        </w:tc>
      </w:tr>
    </w:tbl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946172">
      <w:pPr>
        <w:pStyle w:val="ListParagraph"/>
        <w:numPr>
          <w:ilvl w:val="0"/>
          <w:numId w:val="1"/>
        </w:numPr>
        <w:ind w:firstLineChars="0"/>
      </w:pPr>
      <w:r w:rsidRPr="00D64263">
        <w:t>CMD_GET_Password</w:t>
      </w:r>
      <w:r>
        <w:t xml:space="preserve">  </w:t>
      </w:r>
      <w:r w:rsidRPr="00D64263">
        <w:rPr>
          <w:rFonts w:hint="eastAsia"/>
        </w:rPr>
        <w:t>获取单片机保存的密码</w:t>
      </w:r>
    </w:p>
    <w:p w:rsidR="00DE2144" w:rsidRDefault="00DE2144" w:rsidP="00946172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946172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D64263">
              <w:t>CMD_GET_Password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0x04</w:t>
            </w:r>
          </w:p>
        </w:tc>
      </w:tr>
      <w:tr w:rsidR="00DE2144" w:rsidTr="006825D8">
        <w:tc>
          <w:tcPr>
            <w:tcW w:w="2943" w:type="dxa"/>
          </w:tcPr>
          <w:p w:rsidR="00DE2144" w:rsidRPr="00D64263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0</w:t>
            </w:r>
          </w:p>
        </w:tc>
      </w:tr>
    </w:tbl>
    <w:p w:rsidR="00DE2144" w:rsidRDefault="00DE2144" w:rsidP="00946172">
      <w:pPr>
        <w:pStyle w:val="ListParagraph"/>
        <w:ind w:left="360" w:firstLineChars="0" w:firstLine="0"/>
      </w:pPr>
    </w:p>
    <w:p w:rsidR="00DE2144" w:rsidRDefault="00DE2144" w:rsidP="00946172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D64263">
              <w:t>CMD_GET_Password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29103D">
            <w:r>
              <w:rPr>
                <w:rFonts w:hint="eastAsia"/>
              </w:rPr>
              <w:t>此时为</w:t>
            </w:r>
            <w:r>
              <w:t>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D64263">
            <w:r>
              <w:rPr>
                <w:rFonts w:hint="eastAsia"/>
              </w:rPr>
              <w:t>放音密码</w:t>
            </w:r>
          </w:p>
        </w:tc>
        <w:tc>
          <w:tcPr>
            <w:tcW w:w="1134" w:type="dxa"/>
          </w:tcPr>
          <w:p w:rsidR="00DE2144" w:rsidRDefault="00DE2144" w:rsidP="00C43505">
            <w:r>
              <w:t>4byte</w:t>
            </w:r>
          </w:p>
        </w:tc>
        <w:tc>
          <w:tcPr>
            <w:tcW w:w="4111" w:type="dxa"/>
          </w:tcPr>
          <w:p w:rsidR="00DE2144" w:rsidRDefault="00DE2144" w:rsidP="00D64263">
            <w:r>
              <w:t>byte[</w:t>
            </w:r>
            <w:del w:id="45" w:author="zte" w:date="2013-05-22T14:06:00Z">
              <w:r w:rsidDel="00F1376A">
                <w:delText>0</w:delText>
              </w:r>
            </w:del>
            <w:ins w:id="46" w:author="zte" w:date="2013-05-22T14:06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，</w:t>
            </w:r>
            <w:r>
              <w:t>byte[</w:t>
            </w:r>
            <w:del w:id="47" w:author="zte" w:date="2013-05-22T14:06:00Z">
              <w:r w:rsidDel="00F1376A">
                <w:delText>1</w:delText>
              </w:r>
            </w:del>
            <w:ins w:id="48" w:author="zte" w:date="2013-05-22T14:06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，</w:t>
            </w:r>
            <w:r>
              <w:t>byte[</w:t>
            </w:r>
            <w:del w:id="49" w:author="zte" w:date="2013-05-22T14:06:00Z">
              <w:r w:rsidDel="00F1376A">
                <w:delText>2</w:delText>
              </w:r>
            </w:del>
            <w:ins w:id="50" w:author="zte" w:date="2013-05-22T14:06:00Z">
              <w:r>
                <w:t>5</w:t>
              </w:r>
            </w:ins>
            <w:r>
              <w:t>], byte[</w:t>
            </w:r>
            <w:del w:id="51" w:author="zte" w:date="2013-05-22T14:06:00Z">
              <w:r w:rsidDel="00F1376A">
                <w:delText>3</w:delText>
              </w:r>
            </w:del>
            <w:ins w:id="52" w:author="zte" w:date="2013-05-22T14:06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，为四个密码数字</w:t>
            </w:r>
          </w:p>
        </w:tc>
      </w:tr>
    </w:tbl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033C15">
      <w:pPr>
        <w:pStyle w:val="ListParagraph"/>
        <w:numPr>
          <w:ilvl w:val="0"/>
          <w:numId w:val="1"/>
        </w:numPr>
        <w:ind w:firstLineChars="0"/>
      </w:pPr>
      <w:r w:rsidRPr="00033C15">
        <w:t xml:space="preserve">CMD_GET_SerialNumber </w:t>
      </w:r>
      <w:r>
        <w:t xml:space="preserve">  </w:t>
      </w:r>
      <w:r w:rsidRPr="00033C15">
        <w:rPr>
          <w:rFonts w:hint="eastAsia"/>
        </w:rPr>
        <w:t>获取最新文件的唯一号</w:t>
      </w:r>
    </w:p>
    <w:p w:rsidR="00DE2144" w:rsidRDefault="00DE2144" w:rsidP="00033C1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033C1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033C15">
              <w:t>CMD_GET_SerialNumber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0x05</w:t>
            </w:r>
          </w:p>
        </w:tc>
      </w:tr>
      <w:tr w:rsidR="00DE2144" w:rsidTr="006825D8">
        <w:tc>
          <w:tcPr>
            <w:tcW w:w="2943" w:type="dxa"/>
          </w:tcPr>
          <w:p w:rsidR="00DE2144" w:rsidRPr="00033C15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0</w:t>
            </w:r>
          </w:p>
        </w:tc>
      </w:tr>
    </w:tbl>
    <w:p w:rsidR="00DE2144" w:rsidRDefault="00DE2144" w:rsidP="00033C15">
      <w:pPr>
        <w:pStyle w:val="ListParagraph"/>
        <w:ind w:left="360" w:firstLineChars="0" w:firstLine="0"/>
      </w:pPr>
    </w:p>
    <w:p w:rsidR="00DE2144" w:rsidRDefault="00DE2144" w:rsidP="00033C1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033C15">
              <w:t>CMD_GET_SerialNumber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0x05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033C15">
            <w:r w:rsidRPr="00033C15">
              <w:rPr>
                <w:rFonts w:hint="eastAsia"/>
              </w:rPr>
              <w:t>唯一号</w:t>
            </w:r>
          </w:p>
        </w:tc>
        <w:tc>
          <w:tcPr>
            <w:tcW w:w="1134" w:type="dxa"/>
          </w:tcPr>
          <w:p w:rsidR="00DE2144" w:rsidRDefault="00DE2144" w:rsidP="00C43505">
            <w:r>
              <w:t>4byte</w:t>
            </w:r>
          </w:p>
        </w:tc>
        <w:tc>
          <w:tcPr>
            <w:tcW w:w="4111" w:type="dxa"/>
          </w:tcPr>
          <w:p w:rsidR="00DE2144" w:rsidRDefault="00DE2144" w:rsidP="00D965A6">
            <w:r>
              <w:t>byte[</w:t>
            </w:r>
            <w:del w:id="53" w:author="zte" w:date="2013-05-22T14:06:00Z">
              <w:r w:rsidDel="00E30442">
                <w:delText>3</w:delText>
              </w:r>
            </w:del>
            <w:ins w:id="54" w:author="zte" w:date="2013-05-22T14:06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55" w:author="zte" w:date="2013-05-22T14:06:00Z">
              <w:r w:rsidDel="00E30442">
                <w:delText>0</w:delText>
              </w:r>
            </w:del>
            <w:ins w:id="56" w:author="zte" w:date="2013-05-22T14:06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</w:tbl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736E6C">
      <w:pPr>
        <w:pStyle w:val="ListParagraph"/>
        <w:numPr>
          <w:ilvl w:val="0"/>
          <w:numId w:val="1"/>
        </w:numPr>
        <w:ind w:firstLineChars="0"/>
      </w:pPr>
      <w:bookmarkStart w:id="57" w:name="OLE_LINK7"/>
      <w:bookmarkStart w:id="58" w:name="OLE_LINK8"/>
      <w:r w:rsidRPr="005A7892">
        <w:t>CMD_GET_USERCODE</w:t>
      </w:r>
      <w:r w:rsidRPr="00033C15">
        <w:t xml:space="preserve"> </w:t>
      </w:r>
      <w:r>
        <w:t xml:space="preserve">  </w:t>
      </w:r>
      <w:r w:rsidRPr="005A7892">
        <w:rPr>
          <w:rFonts w:hint="eastAsia"/>
        </w:rPr>
        <w:t>获取用户配置的用户代码</w:t>
      </w:r>
    </w:p>
    <w:p w:rsidR="00DE2144" w:rsidRDefault="00DE2144" w:rsidP="00736E6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736E6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5A7892">
              <w:t>CMD_GET_USERCODE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0x06</w:t>
            </w:r>
          </w:p>
        </w:tc>
      </w:tr>
      <w:tr w:rsidR="00DE2144" w:rsidTr="006825D8">
        <w:tc>
          <w:tcPr>
            <w:tcW w:w="2943" w:type="dxa"/>
          </w:tcPr>
          <w:p w:rsidR="00DE2144" w:rsidRPr="005A7892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0</w:t>
            </w:r>
          </w:p>
        </w:tc>
      </w:tr>
    </w:tbl>
    <w:p w:rsidR="00DE2144" w:rsidRDefault="00DE2144" w:rsidP="00736E6C">
      <w:pPr>
        <w:pStyle w:val="ListParagraph"/>
        <w:ind w:left="360" w:firstLineChars="0" w:firstLine="0"/>
      </w:pPr>
    </w:p>
    <w:p w:rsidR="00DE2144" w:rsidRDefault="00DE2144" w:rsidP="00736E6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5A7892">
              <w:t>CMD_GET_USERCODE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0x06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DE2144" w:rsidRDefault="00DE2144" w:rsidP="00C43505">
            <w:r>
              <w:t>4byte</w:t>
            </w:r>
          </w:p>
        </w:tc>
        <w:tc>
          <w:tcPr>
            <w:tcW w:w="4111" w:type="dxa"/>
          </w:tcPr>
          <w:p w:rsidR="00DE2144" w:rsidRDefault="00DE2144" w:rsidP="00971499">
            <w:r>
              <w:t>byte[</w:t>
            </w:r>
            <w:del w:id="59" w:author="zte" w:date="2013-05-22T14:06:00Z">
              <w:r w:rsidDel="00B07FC3">
                <w:delText>3</w:delText>
              </w:r>
            </w:del>
            <w:ins w:id="60" w:author="zte" w:date="2013-05-22T14:06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61" w:author="zte" w:date="2013-05-22T14:06:00Z">
              <w:r w:rsidDel="00B07FC3">
                <w:delText>0</w:delText>
              </w:r>
            </w:del>
            <w:ins w:id="62" w:author="zte" w:date="2013-05-22T14:06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</w:tbl>
    <w:p w:rsidR="00DE2144" w:rsidRPr="00946172" w:rsidRDefault="00DE2144" w:rsidP="00736E6C">
      <w:pPr>
        <w:pStyle w:val="ListParagraph"/>
        <w:ind w:left="360" w:firstLineChars="0" w:firstLine="0"/>
      </w:pPr>
    </w:p>
    <w:bookmarkEnd w:id="57"/>
    <w:bookmarkEnd w:id="58"/>
    <w:p w:rsidR="00DE2144" w:rsidRDefault="00DE2144" w:rsidP="00EB0351">
      <w:pPr>
        <w:pStyle w:val="ListParagraph"/>
        <w:numPr>
          <w:ilvl w:val="0"/>
          <w:numId w:val="1"/>
        </w:numPr>
        <w:ind w:firstLineChars="0"/>
      </w:pPr>
      <w:r w:rsidRPr="00EB0351">
        <w:t>CMD_SET_USERCODE</w:t>
      </w:r>
      <w:r w:rsidRPr="00033C15">
        <w:t xml:space="preserve"> </w:t>
      </w:r>
      <w:r>
        <w:t xml:space="preserve">  </w:t>
      </w:r>
      <w:r w:rsidRPr="00EB0351">
        <w:rPr>
          <w:rFonts w:hint="eastAsia"/>
        </w:rPr>
        <w:t>设置用户代码</w:t>
      </w:r>
    </w:p>
    <w:p w:rsidR="00DE2144" w:rsidRDefault="00DE2144" w:rsidP="00EB0351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EB0351">
      <w:pPr>
        <w:pStyle w:val="ListParagraph"/>
        <w:ind w:left="360" w:firstLineChars="0" w:firstLine="0"/>
      </w:pPr>
      <w:r>
        <w:rPr>
          <w:rFonts w:hint="eastAsia"/>
        </w:rPr>
        <w:t>输入参数：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EB0351">
              <w:t>CMD_SET_USERCODE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0x07</w:t>
            </w:r>
          </w:p>
        </w:tc>
      </w:tr>
      <w:tr w:rsidR="00DE2144" w:rsidTr="006825D8">
        <w:tc>
          <w:tcPr>
            <w:tcW w:w="2943" w:type="dxa"/>
          </w:tcPr>
          <w:p w:rsidR="00DE2144" w:rsidRPr="00EB0351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514A2A">
            <w:r>
              <w:rPr>
                <w:rFonts w:hint="eastAsia"/>
              </w:rPr>
              <w:t>此时为</w:t>
            </w:r>
            <w:r>
              <w:t>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DE2144" w:rsidRDefault="00DE2144" w:rsidP="00C43505">
            <w:r>
              <w:t>4byte</w:t>
            </w:r>
          </w:p>
        </w:tc>
        <w:tc>
          <w:tcPr>
            <w:tcW w:w="4111" w:type="dxa"/>
          </w:tcPr>
          <w:p w:rsidR="00DE2144" w:rsidRDefault="00DE2144" w:rsidP="00171F8E">
            <w:r>
              <w:t>byte[</w:t>
            </w:r>
            <w:del w:id="63" w:author="zte" w:date="2013-05-22T14:06:00Z">
              <w:r w:rsidDel="00B07FC3">
                <w:delText>4</w:delText>
              </w:r>
            </w:del>
            <w:ins w:id="64" w:author="zte" w:date="2013-05-22T14:06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65" w:author="zte" w:date="2013-05-22T14:06:00Z">
              <w:r w:rsidDel="00B07FC3">
                <w:delText>1</w:delText>
              </w:r>
            </w:del>
            <w:ins w:id="66" w:author="zte" w:date="2013-05-22T14:06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</w:tbl>
    <w:p w:rsidR="00DE2144" w:rsidRPr="00EB0351" w:rsidRDefault="00DE2144" w:rsidP="00EB0351">
      <w:pPr>
        <w:pStyle w:val="ListParagraph"/>
        <w:ind w:left="360" w:firstLineChars="0" w:firstLine="0"/>
      </w:pPr>
    </w:p>
    <w:p w:rsidR="00DE2144" w:rsidRDefault="00DE2144" w:rsidP="00EB0351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Pr="00946172" w:rsidRDefault="00DE2144" w:rsidP="00EB0351">
      <w:pPr>
        <w:pStyle w:val="ListParagraph"/>
        <w:ind w:left="360" w:firstLineChars="0" w:firstLine="0"/>
      </w:pPr>
    </w:p>
    <w:p w:rsidR="00DE2144" w:rsidRDefault="00DE2144" w:rsidP="001D148C">
      <w:pPr>
        <w:pStyle w:val="ListParagraph"/>
        <w:numPr>
          <w:ilvl w:val="0"/>
          <w:numId w:val="1"/>
        </w:numPr>
        <w:ind w:firstLineChars="0"/>
      </w:pPr>
      <w:r w:rsidRPr="001D148C">
        <w:t>CMD_GET_PhoneState</w:t>
      </w:r>
      <w:r w:rsidRPr="00033C15">
        <w:t xml:space="preserve"> </w:t>
      </w:r>
      <w:r>
        <w:t xml:space="preserve">  </w:t>
      </w:r>
      <w:r w:rsidRPr="001D148C">
        <w:rPr>
          <w:rFonts w:hint="eastAsia"/>
        </w:rPr>
        <w:t>得到话机当前状态</w:t>
      </w:r>
    </w:p>
    <w:p w:rsidR="00DE2144" w:rsidRDefault="00DE2144" w:rsidP="001D148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1D148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bookmarkStart w:id="67" w:name="OLE_LINK14"/>
            <w:bookmarkStart w:id="68" w:name="OLE_LINK15"/>
            <w:r w:rsidRPr="001D148C">
              <w:t>CMD_GET_PhoneState</w:t>
            </w:r>
            <w:bookmarkEnd w:id="67"/>
            <w:bookmarkEnd w:id="68"/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0x08</w:t>
            </w:r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0</w:t>
            </w:r>
          </w:p>
        </w:tc>
      </w:tr>
    </w:tbl>
    <w:p w:rsidR="00DE2144" w:rsidRDefault="00DE2144" w:rsidP="001D148C">
      <w:pPr>
        <w:pStyle w:val="ListParagraph"/>
        <w:ind w:left="360" w:firstLineChars="0" w:firstLine="0"/>
      </w:pPr>
    </w:p>
    <w:p w:rsidR="00DE2144" w:rsidRDefault="00DE2144" w:rsidP="001D148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 w:rsidRPr="001D148C">
              <w:t>CMD_GET_PhoneState</w:t>
            </w:r>
          </w:p>
        </w:tc>
        <w:tc>
          <w:tcPr>
            <w:tcW w:w="1134" w:type="dxa"/>
          </w:tcPr>
          <w:p w:rsidR="00DE2144" w:rsidRDefault="00DE2144" w:rsidP="00C43505">
            <w:r>
              <w:t>1byte</w:t>
            </w:r>
          </w:p>
        </w:tc>
        <w:tc>
          <w:tcPr>
            <w:tcW w:w="4111" w:type="dxa"/>
          </w:tcPr>
          <w:p w:rsidR="00DE2144" w:rsidRDefault="00DE2144" w:rsidP="00C43505">
            <w:r>
              <w:t>0x08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C43505">
            <w:r>
              <w:t>2byte</w:t>
            </w:r>
          </w:p>
        </w:tc>
        <w:tc>
          <w:tcPr>
            <w:tcW w:w="4111" w:type="dxa"/>
          </w:tcPr>
          <w:p w:rsidR="00DE2144" w:rsidRDefault="00DE2144" w:rsidP="00C43505">
            <w:r>
              <w:rPr>
                <w:rFonts w:hint="eastAsia"/>
              </w:rPr>
              <w:t>此时为</w:t>
            </w:r>
            <w:r>
              <w:t>4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C43505">
            <w:r>
              <w:rPr>
                <w:rFonts w:hint="eastAsia"/>
              </w:rPr>
              <w:t>话机状态</w:t>
            </w:r>
          </w:p>
        </w:tc>
        <w:tc>
          <w:tcPr>
            <w:tcW w:w="1134" w:type="dxa"/>
          </w:tcPr>
          <w:p w:rsidR="00DE2144" w:rsidRDefault="00DE2144" w:rsidP="00C43505">
            <w:r>
              <w:t>4byte</w:t>
            </w:r>
          </w:p>
        </w:tc>
        <w:tc>
          <w:tcPr>
            <w:tcW w:w="4111" w:type="dxa"/>
          </w:tcPr>
          <w:p w:rsidR="00DE2144" w:rsidRDefault="00DE2144" w:rsidP="00055F7B">
            <w:r>
              <w:t>byte[</w:t>
            </w:r>
            <w:del w:id="69" w:author="zte" w:date="2013-05-22T14:05:00Z">
              <w:r w:rsidDel="00082F20">
                <w:delText>0</w:delText>
              </w:r>
            </w:del>
            <w:ins w:id="70" w:author="zte" w:date="2013-05-22T14:05:00Z">
              <w:r>
                <w:t>3</w:t>
              </w:r>
            </w:ins>
            <w:r>
              <w:t>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大状态</w:t>
            </w:r>
            <w:r>
              <w:rPr>
                <w:rFonts w:hint="eastAsia"/>
              </w:rPr>
              <w:t>，操作状态比如设置密码啥的</w:t>
            </w:r>
          </w:p>
          <w:p w:rsidR="00DE2144" w:rsidRDefault="00DE2144" w:rsidP="00055F7B">
            <w:r>
              <w:t>byte[</w:t>
            </w:r>
            <w:del w:id="71" w:author="zte" w:date="2013-05-22T14:05:00Z">
              <w:r w:rsidDel="00082F20">
                <w:delText>1</w:delText>
              </w:r>
            </w:del>
            <w:ins w:id="72" w:author="zte" w:date="2013-05-22T14:05:00Z">
              <w:r>
                <w:t>4</w:t>
              </w:r>
            </w:ins>
            <w:r>
              <w:t>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录音播放状态</w:t>
            </w:r>
            <w:r>
              <w:rPr>
                <w:rFonts w:hint="eastAsia"/>
              </w:rPr>
              <w:t>，放音，录音，暂停等</w:t>
            </w:r>
          </w:p>
          <w:p w:rsidR="00DE2144" w:rsidRDefault="00DE2144" w:rsidP="00055F7B">
            <w:r>
              <w:t>byte[</w:t>
            </w:r>
            <w:del w:id="73" w:author="zte" w:date="2013-05-22T14:05:00Z">
              <w:r w:rsidDel="00082F20">
                <w:delText>2</w:delText>
              </w:r>
            </w:del>
            <w:ins w:id="74" w:author="zte" w:date="2013-05-22T14:05:00Z">
              <w:r>
                <w:t>5</w:t>
              </w:r>
            </w:ins>
            <w:r>
              <w:t>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子状态</w:t>
            </w:r>
            <w:r>
              <w:rPr>
                <w:rFonts w:hint="eastAsia"/>
              </w:rPr>
              <w:t>，某个大状态下的子状态，比如查询的时候，是根据号码查询，还是序号查询，</w:t>
            </w:r>
          </w:p>
          <w:p w:rsidR="00DE2144" w:rsidRDefault="00DE2144" w:rsidP="00055F7B">
            <w:r>
              <w:t>byte[</w:t>
            </w:r>
            <w:del w:id="75" w:author="zte" w:date="2013-05-22T14:05:00Z">
              <w:r w:rsidDel="00082F20">
                <w:delText>3</w:delText>
              </w:r>
            </w:del>
            <w:ins w:id="76" w:author="zte" w:date="2013-05-22T14:05:00Z">
              <w:r>
                <w:t>6</w:t>
              </w:r>
            </w:ins>
            <w:r>
              <w:t xml:space="preserve">] </w:t>
            </w:r>
            <w:r>
              <w:rPr>
                <w:rFonts w:hint="eastAsia"/>
              </w:rPr>
              <w:t>空</w:t>
            </w:r>
          </w:p>
        </w:tc>
      </w:tr>
    </w:tbl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435036">
      <w:pPr>
        <w:pStyle w:val="ListParagraph"/>
        <w:numPr>
          <w:ilvl w:val="0"/>
          <w:numId w:val="1"/>
        </w:numPr>
        <w:ind w:firstLineChars="0"/>
      </w:pPr>
      <w:r w:rsidRPr="001D148C">
        <w:t>CMD_</w:t>
      </w:r>
      <w:r>
        <w:t xml:space="preserve"> DIALINGbySOFT</w:t>
      </w:r>
      <w:r w:rsidRPr="00033C15">
        <w:t xml:space="preserve"> </w:t>
      </w:r>
      <w:r>
        <w:t xml:space="preserve">  PC</w:t>
      </w:r>
      <w:r>
        <w:rPr>
          <w:rFonts w:hint="eastAsia"/>
        </w:rPr>
        <w:t>软件拨号</w:t>
      </w:r>
    </w:p>
    <w:p w:rsidR="00DE2144" w:rsidRDefault="00DE2144" w:rsidP="00435036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435036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B021EA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B021EA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5F5817">
            <w:r w:rsidRPr="001D148C">
              <w:t>CMD_</w:t>
            </w:r>
            <w:r>
              <w:t xml:space="preserve"> DIALINGinPC</w:t>
            </w:r>
          </w:p>
        </w:tc>
        <w:tc>
          <w:tcPr>
            <w:tcW w:w="1134" w:type="dxa"/>
          </w:tcPr>
          <w:p w:rsidR="00DE2144" w:rsidRDefault="00DE2144" w:rsidP="00B021EA">
            <w:r>
              <w:t>1byte</w:t>
            </w:r>
          </w:p>
        </w:tc>
        <w:tc>
          <w:tcPr>
            <w:tcW w:w="4111" w:type="dxa"/>
          </w:tcPr>
          <w:p w:rsidR="00DE2144" w:rsidRDefault="00DE2144" w:rsidP="00B021EA">
            <w:r>
              <w:t>0x09</w:t>
            </w:r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B021EA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B021EA">
            <w:r>
              <w:t>2byte</w:t>
            </w:r>
          </w:p>
        </w:tc>
        <w:tc>
          <w:tcPr>
            <w:tcW w:w="4111" w:type="dxa"/>
          </w:tcPr>
          <w:p w:rsidR="00DE2144" w:rsidRDefault="00DE2144" w:rsidP="005E3513">
            <w:r>
              <w:rPr>
                <w:rFonts w:hint="eastAsia"/>
              </w:rPr>
              <w:t>此时为实际号码的长度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B021EA">
            <w:r>
              <w:t>20byte</w:t>
            </w:r>
          </w:p>
        </w:tc>
        <w:tc>
          <w:tcPr>
            <w:tcW w:w="4111" w:type="dxa"/>
          </w:tcPr>
          <w:p w:rsidR="00DE2144" w:rsidRDefault="00DE2144" w:rsidP="00174C00">
            <w:r>
              <w:t>Byte[</w:t>
            </w:r>
            <w:del w:id="77" w:author="zte" w:date="2013-05-22T14:05:00Z">
              <w:r w:rsidDel="0049325B">
                <w:delText>0</w:delText>
              </w:r>
            </w:del>
            <w:ins w:id="78" w:author="zte" w:date="2013-05-22T14:05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79" w:author="zte" w:date="2013-05-22T14:05:00Z">
              <w:r w:rsidDel="0049325B">
                <w:delText>1</w:delText>
              </w:r>
            </w:del>
            <w:ins w:id="80" w:author="zte" w:date="2013-05-22T14:05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 w:rsidRPr="0061309D">
              <w:t>0x</w:t>
            </w:r>
            <w:del w:id="81" w:author="zte" w:date="2013-05-22T14:01:00Z">
              <w:r w:rsidRPr="0061309D" w:rsidDel="00174C00">
                <w:delText>F</w:delText>
              </w:r>
            </w:del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82" w:author="zte" w:date="2013-05-22T14:01:00Z">
                <w:r>
                  <w:t>0</w:t>
                </w:r>
              </w:ins>
              <w:r w:rsidRPr="0061309D">
                <w:t>F</w:t>
              </w:r>
            </w:smartTag>
            <w:r w:rsidRPr="0061309D">
              <w:rPr>
                <w:rFonts w:hint="eastAsia"/>
              </w:rPr>
              <w:t>表示为无效号码或表示号码结束</w:t>
            </w:r>
            <w:del w:id="83" w:author="zte" w:date="2013-05-22T14:01:00Z">
              <w:r w:rsidDel="00174C00">
                <w:rPr>
                  <w:rFonts w:hint="eastAsia"/>
                </w:rPr>
                <w:delText>，</w:delText>
              </w:r>
              <w:bookmarkStart w:id="84" w:name="OLE_LINK18"/>
              <w:bookmarkStart w:id="85" w:name="OLE_LINK19"/>
              <w:r w:rsidDel="00174C00">
                <w:rPr>
                  <w:rFonts w:hint="eastAsia"/>
                </w:rPr>
                <w:delText>号码长度</w:delText>
              </w:r>
              <w:r w:rsidDel="00174C00">
                <w:delText>20</w:delText>
              </w:r>
              <w:r w:rsidDel="00174C00">
                <w:rPr>
                  <w:rFonts w:hint="eastAsia"/>
                </w:rPr>
                <w:delText>是否足够？</w:delText>
              </w:r>
              <w:r w:rsidDel="00174C00">
                <w:delText xml:space="preserve"> </w:delText>
              </w:r>
            </w:del>
            <w:bookmarkEnd w:id="84"/>
            <w:bookmarkEnd w:id="85"/>
          </w:p>
        </w:tc>
      </w:tr>
    </w:tbl>
    <w:p w:rsidR="00DE2144" w:rsidRDefault="00DE2144" w:rsidP="00435036">
      <w:pPr>
        <w:pStyle w:val="ListParagraph"/>
        <w:ind w:left="360" w:firstLineChars="0" w:firstLine="0"/>
      </w:pPr>
    </w:p>
    <w:p w:rsidR="00DE2144" w:rsidRDefault="00DE2144" w:rsidP="00435036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816B9A">
      <w:pPr>
        <w:pStyle w:val="ListParagraph"/>
        <w:numPr>
          <w:ilvl w:val="0"/>
          <w:numId w:val="1"/>
        </w:numPr>
        <w:ind w:firstLineChars="0"/>
      </w:pPr>
      <w:r>
        <w:t>IND</w:t>
      </w:r>
      <w:r w:rsidRPr="001D148C">
        <w:t>_</w:t>
      </w:r>
      <w:r>
        <w:t>DIALINGinTEL</w:t>
      </w:r>
      <w:r w:rsidRPr="00033C15">
        <w:t xml:space="preserve"> </w:t>
      </w:r>
      <w:r>
        <w:t xml:space="preserve">  </w:t>
      </w:r>
      <w:r>
        <w:rPr>
          <w:rFonts w:hint="eastAsia"/>
        </w:rPr>
        <w:t>话机拨号</w:t>
      </w:r>
      <w:ins w:id="86" w:author="zte" w:date="2013-05-22T14:01:00Z">
        <w:r>
          <w:rPr>
            <w:rFonts w:hint="eastAsia"/>
          </w:rPr>
          <w:t>（暂时不</w:t>
        </w:r>
      </w:ins>
      <w:ins w:id="87" w:author="zte" w:date="2013-05-22T14:02:00Z">
        <w:r>
          <w:rPr>
            <w:rFonts w:hint="eastAsia"/>
          </w:rPr>
          <w:t>实现</w:t>
        </w:r>
      </w:ins>
      <w:ins w:id="88" w:author="zte" w:date="2013-05-22T14:01:00Z">
        <w:r>
          <w:rPr>
            <w:rFonts w:hint="eastAsia"/>
          </w:rPr>
          <w:t>）</w:t>
        </w:r>
      </w:ins>
    </w:p>
    <w:p w:rsidR="00DE2144" w:rsidRDefault="00DE2144" w:rsidP="00816B9A">
      <w:pPr>
        <w:pStyle w:val="ListParagraph"/>
        <w:ind w:left="360" w:firstLineChars="0" w:firstLine="0"/>
      </w:pPr>
      <w:r>
        <w:rPr>
          <w:rFonts w:hint="eastAsia"/>
        </w:rPr>
        <w:t>方向：话机</w:t>
      </w:r>
      <w:r>
        <w:t>---</w:t>
      </w:r>
      <w:r>
        <w:rPr>
          <w:rFonts w:hint="eastAsia"/>
        </w:rPr>
        <w:t>》</w:t>
      </w:r>
      <w:r>
        <w:t>PC</w:t>
      </w:r>
    </w:p>
    <w:p w:rsidR="00DE2144" w:rsidRDefault="00DE2144" w:rsidP="00816B9A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B021EA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B021EA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880136">
            <w:r>
              <w:t>IND</w:t>
            </w:r>
            <w:r w:rsidRPr="001D148C">
              <w:t>_</w:t>
            </w:r>
            <w:r>
              <w:t>DIALINGinTEL</w:t>
            </w:r>
          </w:p>
        </w:tc>
        <w:tc>
          <w:tcPr>
            <w:tcW w:w="1134" w:type="dxa"/>
          </w:tcPr>
          <w:p w:rsidR="00DE2144" w:rsidRDefault="00DE2144" w:rsidP="00B021EA">
            <w:r>
              <w:t>1byte</w:t>
            </w:r>
          </w:p>
        </w:tc>
        <w:tc>
          <w:tcPr>
            <w:tcW w:w="4111" w:type="dxa"/>
          </w:tcPr>
          <w:p w:rsidR="00DE2144" w:rsidRDefault="00DE2144" w:rsidP="00993A93">
            <w: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t>0a</w:t>
              </w:r>
            </w:smartTag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B021EA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B021EA">
            <w:r>
              <w:t>2byte</w:t>
            </w:r>
          </w:p>
        </w:tc>
        <w:tc>
          <w:tcPr>
            <w:tcW w:w="4111" w:type="dxa"/>
          </w:tcPr>
          <w:p w:rsidR="00DE2144" w:rsidRDefault="00DE2144" w:rsidP="00B021EA">
            <w:r>
              <w:rPr>
                <w:rFonts w:hint="eastAsia"/>
              </w:rPr>
              <w:t>此时为实际号码的长度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B021EA">
            <w:r>
              <w:t>20byte</w:t>
            </w:r>
          </w:p>
        </w:tc>
        <w:tc>
          <w:tcPr>
            <w:tcW w:w="4111" w:type="dxa"/>
          </w:tcPr>
          <w:p w:rsidR="00DE2144" w:rsidRDefault="00DE2144" w:rsidP="00D12AED">
            <w:r>
              <w:t>Byte[</w:t>
            </w:r>
            <w:del w:id="89" w:author="zte" w:date="2013-05-22T14:05:00Z">
              <w:r w:rsidDel="0049325B">
                <w:delText>0</w:delText>
              </w:r>
            </w:del>
            <w:ins w:id="90" w:author="zte" w:date="2013-05-22T14:05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91" w:author="zte" w:date="2013-05-22T14:05:00Z">
              <w:r w:rsidDel="0049325B">
                <w:delText>1</w:delText>
              </w:r>
            </w:del>
            <w:ins w:id="92" w:author="zte" w:date="2013-05-22T14:05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 w:rsidRPr="0061309D">
              <w:t>0xFF</w:t>
            </w:r>
            <w:r w:rsidRPr="0061309D">
              <w:rPr>
                <w:rFonts w:hint="eastAsia"/>
              </w:rPr>
              <w:t>表示为无效号码或表示号码结束</w:t>
            </w:r>
            <w:r>
              <w:rPr>
                <w:rFonts w:hint="eastAsia"/>
              </w:rPr>
              <w:t>，号码长度</w:t>
            </w:r>
            <w:r>
              <w:t>20</w:t>
            </w:r>
            <w:r>
              <w:rPr>
                <w:rFonts w:hint="eastAsia"/>
              </w:rPr>
              <w:t>是否足够？</w:t>
            </w:r>
          </w:p>
        </w:tc>
      </w:tr>
    </w:tbl>
    <w:p w:rsidR="00DE2144" w:rsidRDefault="00DE2144" w:rsidP="00816B9A">
      <w:pPr>
        <w:pStyle w:val="ListParagraph"/>
        <w:ind w:left="360" w:firstLineChars="0" w:firstLine="0"/>
      </w:pPr>
    </w:p>
    <w:p w:rsidR="00DE2144" w:rsidRDefault="00DE2144" w:rsidP="00816B9A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E54F5D">
      <w:pPr>
        <w:pStyle w:val="ListParagraph"/>
        <w:numPr>
          <w:ilvl w:val="0"/>
          <w:numId w:val="1"/>
        </w:numPr>
        <w:ind w:firstLineChars="0"/>
      </w:pPr>
      <w:r>
        <w:t>IND</w:t>
      </w:r>
      <w:r w:rsidRPr="001D148C">
        <w:t>_</w:t>
      </w:r>
      <w:r>
        <w:t>RINGING</w:t>
      </w:r>
      <w:r w:rsidRPr="00033C15">
        <w:t xml:space="preserve"> </w:t>
      </w:r>
      <w:r>
        <w:t xml:space="preserve">  </w:t>
      </w:r>
      <w:r>
        <w:rPr>
          <w:rFonts w:hint="eastAsia"/>
        </w:rPr>
        <w:t>振铃提示</w:t>
      </w:r>
    </w:p>
    <w:p w:rsidR="00DE2144" w:rsidRDefault="00DE2144" w:rsidP="00E54F5D">
      <w:pPr>
        <w:pStyle w:val="ListParagraph"/>
        <w:ind w:left="360" w:firstLineChars="0" w:firstLine="0"/>
      </w:pPr>
      <w:r>
        <w:rPr>
          <w:rFonts w:hint="eastAsia"/>
        </w:rPr>
        <w:t>方向：话机</w:t>
      </w:r>
      <w:r>
        <w:t>---</w:t>
      </w:r>
      <w:r>
        <w:rPr>
          <w:rFonts w:hint="eastAsia"/>
        </w:rPr>
        <w:t>》</w:t>
      </w:r>
      <w:r>
        <w:t>PC</w:t>
      </w:r>
    </w:p>
    <w:p w:rsidR="00DE2144" w:rsidRDefault="00DE2144" w:rsidP="00E54F5D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B021EA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B021EA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>
              <w:t>IND</w:t>
            </w:r>
            <w:r w:rsidRPr="001D148C">
              <w:t>_</w:t>
            </w:r>
            <w:r>
              <w:t>RINGING</w:t>
            </w:r>
          </w:p>
        </w:tc>
        <w:tc>
          <w:tcPr>
            <w:tcW w:w="1134" w:type="dxa"/>
          </w:tcPr>
          <w:p w:rsidR="00DE2144" w:rsidRDefault="00DE2144" w:rsidP="00B021EA">
            <w:r>
              <w:t>1byte</w:t>
            </w:r>
          </w:p>
        </w:tc>
        <w:tc>
          <w:tcPr>
            <w:tcW w:w="4111" w:type="dxa"/>
          </w:tcPr>
          <w:p w:rsidR="00DE2144" w:rsidRDefault="00DE2144" w:rsidP="00993A93">
            <w:r>
              <w:t>0x0b</w:t>
            </w:r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B021EA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B021EA">
            <w:r>
              <w:t>2byte</w:t>
            </w:r>
          </w:p>
        </w:tc>
        <w:tc>
          <w:tcPr>
            <w:tcW w:w="4111" w:type="dxa"/>
          </w:tcPr>
          <w:p w:rsidR="00DE2144" w:rsidRDefault="00DE2144" w:rsidP="00B021EA">
            <w:pPr>
              <w:rPr>
                <w:ins w:id="93" w:author="zte" w:date="2013-05-22T14:02:00Z"/>
              </w:rPr>
            </w:pPr>
            <w:del w:id="94" w:author="zte" w:date="2013-05-22T14:02:00Z">
              <w:r w:rsidDel="00BF1941">
                <w:rPr>
                  <w:rFonts w:hint="eastAsia"/>
                </w:rPr>
                <w:delText>实际的号码长度，如果号码长度为</w:delText>
              </w:r>
              <w:r w:rsidDel="00BF1941">
                <w:delText>0</w:delText>
              </w:r>
              <w:r w:rsidDel="00BF1941">
                <w:rPr>
                  <w:rFonts w:hint="eastAsia"/>
                </w:rPr>
                <w:delText>则无号码</w:delText>
              </w:r>
            </w:del>
            <w:ins w:id="95" w:author="zte" w:date="2013-05-22T14:02:00Z">
              <w:r>
                <w:t>0</w:t>
              </w:r>
              <w:r>
                <w:rPr>
                  <w:rFonts w:hint="eastAsia"/>
                </w:rPr>
                <w:t>：表示无号码</w:t>
              </w:r>
            </w:ins>
          </w:p>
          <w:p w:rsidR="00DE2144" w:rsidRDefault="00DE2144" w:rsidP="00B021EA">
            <w:ins w:id="96" w:author="zte" w:date="2013-05-22T14:02:00Z">
              <w:r>
                <w:t>20</w:t>
              </w:r>
              <w:r>
                <w:rPr>
                  <w:rFonts w:hint="eastAsia"/>
                </w:rPr>
                <w:t>：表示有号码</w:t>
              </w:r>
            </w:ins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B021EA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B021EA">
            <w:r>
              <w:t>20byte</w:t>
            </w:r>
          </w:p>
        </w:tc>
        <w:tc>
          <w:tcPr>
            <w:tcW w:w="4111" w:type="dxa"/>
          </w:tcPr>
          <w:p w:rsidR="00DE2144" w:rsidRDefault="00DE2144" w:rsidP="00F312BB">
            <w:r>
              <w:t>Byte[</w:t>
            </w:r>
            <w:del w:id="97" w:author="zte" w:date="2013-05-22T14:05:00Z">
              <w:r w:rsidDel="0049325B">
                <w:delText>0</w:delText>
              </w:r>
            </w:del>
            <w:ins w:id="98" w:author="zte" w:date="2013-05-22T14:05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99" w:author="zte" w:date="2013-05-22T14:05:00Z">
              <w:r w:rsidDel="0049325B">
                <w:delText>1</w:delText>
              </w:r>
            </w:del>
            <w:ins w:id="100" w:author="zte" w:date="2013-05-22T14:05:00Z">
              <w:r>
                <w:t>4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>
              <w:t xml:space="preserve"> </w:t>
            </w:r>
            <w:r w:rsidRPr="0061309D"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101" w:author="zte" w:date="2013-05-22T14:02:00Z">
                <w:r>
                  <w:t>0</w:t>
                </w:r>
              </w:ins>
              <w:del w:id="102" w:author="zte" w:date="2013-05-22T14:02:00Z">
                <w:r w:rsidRPr="0061309D" w:rsidDel="00F312BB">
                  <w:delText>F</w:delText>
                </w:r>
              </w:del>
            </w:smartTag>
            <w:r w:rsidRPr="0061309D">
              <w:t>F</w:t>
            </w:r>
            <w:r w:rsidRPr="0061309D">
              <w:rPr>
                <w:rFonts w:hint="eastAsia"/>
              </w:rPr>
              <w:t>表示为无效号码或表示号码结束</w:t>
            </w:r>
            <w:del w:id="103" w:author="zte" w:date="2013-05-22T14:02:00Z">
              <w:r w:rsidDel="00F312BB">
                <w:rPr>
                  <w:rFonts w:hint="eastAsia"/>
                </w:rPr>
                <w:delText>，号码长度</w:delText>
              </w:r>
              <w:r w:rsidDel="00F312BB">
                <w:delText>20</w:delText>
              </w:r>
              <w:r w:rsidDel="00F312BB">
                <w:rPr>
                  <w:rFonts w:hint="eastAsia"/>
                </w:rPr>
                <w:delText>是否足够？</w:delText>
              </w:r>
            </w:del>
          </w:p>
        </w:tc>
      </w:tr>
    </w:tbl>
    <w:p w:rsidR="00DE2144" w:rsidRDefault="00DE2144" w:rsidP="00E54F5D">
      <w:pPr>
        <w:pStyle w:val="ListParagraph"/>
        <w:ind w:left="360" w:firstLineChars="0" w:firstLine="0"/>
      </w:pPr>
    </w:p>
    <w:p w:rsidR="00DE2144" w:rsidRDefault="00DE2144" w:rsidP="00E54F5D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E54F5D">
      <w:pPr>
        <w:pStyle w:val="ListParagraph"/>
        <w:ind w:left="360" w:firstLineChars="0" w:firstLine="0"/>
      </w:pPr>
    </w:p>
    <w:p w:rsidR="00DE2144" w:rsidRDefault="00DE2144" w:rsidP="00B27F72">
      <w:pPr>
        <w:pStyle w:val="ListParagraph"/>
        <w:numPr>
          <w:ilvl w:val="0"/>
          <w:numId w:val="1"/>
        </w:numPr>
        <w:ind w:firstLineChars="0"/>
      </w:pPr>
      <w:r>
        <w:t>IND</w:t>
      </w:r>
      <w:r w:rsidRPr="001D148C">
        <w:t>_</w:t>
      </w:r>
      <w:r>
        <w:t xml:space="preserve">NEWSERIALNUMBER   </w:t>
      </w:r>
      <w:r>
        <w:rPr>
          <w:rFonts w:hint="eastAsia"/>
        </w:rPr>
        <w:t>新录音的唯一号</w:t>
      </w:r>
    </w:p>
    <w:p w:rsidR="00DE2144" w:rsidRDefault="00DE2144" w:rsidP="00B27F72">
      <w:pPr>
        <w:pStyle w:val="ListParagraph"/>
        <w:ind w:left="360" w:firstLineChars="0" w:firstLine="0"/>
      </w:pPr>
      <w:r>
        <w:rPr>
          <w:rFonts w:hint="eastAsia"/>
        </w:rPr>
        <w:t>方向：话机</w:t>
      </w:r>
      <w:r>
        <w:t>---</w:t>
      </w:r>
      <w:r>
        <w:rPr>
          <w:rFonts w:hint="eastAsia"/>
        </w:rPr>
        <w:t>》</w:t>
      </w:r>
      <w:r>
        <w:t>PC</w:t>
      </w:r>
    </w:p>
    <w:p w:rsidR="00DE2144" w:rsidRDefault="00DE2144" w:rsidP="00B27F72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0"/>
        <w:gridCol w:w="1121"/>
        <w:gridCol w:w="4011"/>
      </w:tblGrid>
      <w:tr w:rsidR="00DE2144" w:rsidTr="006825D8">
        <w:tc>
          <w:tcPr>
            <w:tcW w:w="3390" w:type="dxa"/>
          </w:tcPr>
          <w:p w:rsidR="00DE2144" w:rsidRDefault="00DE2144" w:rsidP="00B021EA">
            <w:r>
              <w:rPr>
                <w:rFonts w:hint="eastAsia"/>
              </w:rPr>
              <w:t>参数内容</w:t>
            </w:r>
          </w:p>
        </w:tc>
        <w:tc>
          <w:tcPr>
            <w:tcW w:w="1121" w:type="dxa"/>
          </w:tcPr>
          <w:p w:rsidR="00DE2144" w:rsidRDefault="00DE2144" w:rsidP="00B021EA">
            <w:r>
              <w:rPr>
                <w:rFonts w:hint="eastAsia"/>
              </w:rPr>
              <w:t>参数长度</w:t>
            </w:r>
          </w:p>
        </w:tc>
        <w:tc>
          <w:tcPr>
            <w:tcW w:w="4011" w:type="dxa"/>
          </w:tcPr>
          <w:p w:rsidR="00DE2144" w:rsidRDefault="00DE2144" w:rsidP="00B021EA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3390" w:type="dxa"/>
          </w:tcPr>
          <w:p w:rsidR="00DE2144" w:rsidRDefault="00DE2144" w:rsidP="00B021EA">
            <w:bookmarkStart w:id="104" w:name="OLE_LINK30"/>
            <w:bookmarkStart w:id="105" w:name="OLE_LINK31"/>
            <w:r>
              <w:t>IND</w:t>
            </w:r>
            <w:r w:rsidRPr="001D148C">
              <w:t>_</w:t>
            </w:r>
            <w:r>
              <w:t>NEWSERIALNUMBER</w:t>
            </w:r>
            <w:bookmarkEnd w:id="104"/>
            <w:bookmarkEnd w:id="105"/>
          </w:p>
        </w:tc>
        <w:tc>
          <w:tcPr>
            <w:tcW w:w="1121" w:type="dxa"/>
          </w:tcPr>
          <w:p w:rsidR="00DE2144" w:rsidRDefault="00DE2144" w:rsidP="00B021EA">
            <w:bookmarkStart w:id="106" w:name="OLE_LINK26"/>
            <w:bookmarkStart w:id="107" w:name="OLE_LINK27"/>
            <w:r>
              <w:t>1byte</w:t>
            </w:r>
            <w:bookmarkEnd w:id="106"/>
            <w:bookmarkEnd w:id="107"/>
          </w:p>
        </w:tc>
        <w:tc>
          <w:tcPr>
            <w:tcW w:w="4011" w:type="dxa"/>
          </w:tcPr>
          <w:p w:rsidR="00DE2144" w:rsidRDefault="00DE2144" w:rsidP="00A36D4C">
            <w: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>
                <w:t>0c</w:t>
              </w:r>
            </w:smartTag>
          </w:p>
        </w:tc>
      </w:tr>
      <w:tr w:rsidR="00DE2144" w:rsidTr="006825D8">
        <w:tc>
          <w:tcPr>
            <w:tcW w:w="3390" w:type="dxa"/>
          </w:tcPr>
          <w:p w:rsidR="00DE2144" w:rsidRPr="001D148C" w:rsidRDefault="00DE2144" w:rsidP="00B021EA">
            <w:r>
              <w:rPr>
                <w:rFonts w:hint="eastAsia"/>
              </w:rPr>
              <w:t>以下数据内容的长度</w:t>
            </w:r>
          </w:p>
        </w:tc>
        <w:tc>
          <w:tcPr>
            <w:tcW w:w="1121" w:type="dxa"/>
          </w:tcPr>
          <w:p w:rsidR="00DE2144" w:rsidRDefault="00DE2144" w:rsidP="00B021EA">
            <w:r>
              <w:t>2byte</w:t>
            </w:r>
          </w:p>
        </w:tc>
        <w:tc>
          <w:tcPr>
            <w:tcW w:w="4011" w:type="dxa"/>
          </w:tcPr>
          <w:p w:rsidR="00DE2144" w:rsidRDefault="00DE2144" w:rsidP="00D616E0">
            <w:del w:id="108" w:author="zte" w:date="2013-05-22T14:04:00Z">
              <w:r w:rsidDel="004A60A9">
                <w:rPr>
                  <w:rFonts w:hint="eastAsia"/>
                </w:rPr>
                <w:delText>此时为</w:delText>
              </w:r>
              <w:r w:rsidDel="004A60A9">
                <w:delText>5+</w:delText>
              </w:r>
              <w:r w:rsidDel="004A60A9">
                <w:rPr>
                  <w:rFonts w:hint="eastAsia"/>
                </w:rPr>
                <w:delText>号码长度，</w:delText>
              </w:r>
              <w:bookmarkStart w:id="109" w:name="OLE_LINK20"/>
              <w:bookmarkStart w:id="110" w:name="OLE_LINK21"/>
              <w:r w:rsidDel="004A60A9">
                <w:rPr>
                  <w:rFonts w:hint="eastAsia"/>
                </w:rPr>
                <w:delText>如果号码长度为</w:delText>
              </w:r>
              <w:r w:rsidDel="004A60A9">
                <w:delText>0</w:delText>
              </w:r>
              <w:r w:rsidDel="004A60A9">
                <w:rPr>
                  <w:rFonts w:hint="eastAsia"/>
                </w:rPr>
                <w:delText>则无号码</w:delText>
              </w:r>
            </w:del>
            <w:bookmarkEnd w:id="109"/>
            <w:bookmarkEnd w:id="110"/>
            <w:ins w:id="111" w:author="zte" w:date="2013-05-22T14:04:00Z">
              <w:r>
                <w:t>25</w:t>
              </w:r>
            </w:ins>
          </w:p>
        </w:tc>
      </w:tr>
      <w:tr w:rsidR="00DE2144" w:rsidTr="006825D8">
        <w:tc>
          <w:tcPr>
            <w:tcW w:w="3390" w:type="dxa"/>
          </w:tcPr>
          <w:p w:rsidR="00DE2144" w:rsidRPr="001D148C" w:rsidRDefault="00DE2144" w:rsidP="00B021EA">
            <w:r w:rsidRPr="00033C15">
              <w:rPr>
                <w:rFonts w:hint="eastAsia"/>
              </w:rPr>
              <w:t>唯一号</w:t>
            </w:r>
          </w:p>
        </w:tc>
        <w:tc>
          <w:tcPr>
            <w:tcW w:w="1121" w:type="dxa"/>
          </w:tcPr>
          <w:p w:rsidR="00DE2144" w:rsidRDefault="00DE2144" w:rsidP="00B021EA">
            <w:r>
              <w:t>4byte</w:t>
            </w:r>
          </w:p>
        </w:tc>
        <w:tc>
          <w:tcPr>
            <w:tcW w:w="4011" w:type="dxa"/>
          </w:tcPr>
          <w:p w:rsidR="00DE2144" w:rsidRDefault="00DE2144" w:rsidP="00621087">
            <w:r>
              <w:t>byte[</w:t>
            </w:r>
            <w:del w:id="112" w:author="zte" w:date="2013-05-22T14:07:00Z">
              <w:r w:rsidDel="00BD3D39">
                <w:delText>5</w:delText>
              </w:r>
            </w:del>
            <w:ins w:id="113" w:author="zte" w:date="2013-05-22T14:07:00Z">
              <w:r>
                <w:t>6</w:t>
              </w:r>
            </w:ins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114" w:author="zte" w:date="2013-05-22T14:05:00Z">
              <w:r w:rsidDel="00E72ED1">
                <w:delText>2</w:delText>
              </w:r>
            </w:del>
            <w:ins w:id="115" w:author="zte" w:date="2013-05-22T14:05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  <w:tr w:rsidR="00DE2144" w:rsidTr="006825D8">
        <w:tc>
          <w:tcPr>
            <w:tcW w:w="3390" w:type="dxa"/>
          </w:tcPr>
          <w:p w:rsidR="00DE2144" w:rsidRPr="00033C15" w:rsidRDefault="00DE2144" w:rsidP="00B021EA">
            <w:bookmarkStart w:id="116" w:name="_Hlk355274724"/>
            <w:r w:rsidRPr="002662F7">
              <w:rPr>
                <w:rFonts w:hint="eastAsia"/>
              </w:rPr>
              <w:t>通话类型</w:t>
            </w:r>
          </w:p>
        </w:tc>
        <w:tc>
          <w:tcPr>
            <w:tcW w:w="1121" w:type="dxa"/>
          </w:tcPr>
          <w:p w:rsidR="00DE2144" w:rsidRDefault="00DE2144" w:rsidP="00B021EA">
            <w:r>
              <w:t>1byte</w:t>
            </w:r>
          </w:p>
        </w:tc>
        <w:tc>
          <w:tcPr>
            <w:tcW w:w="4011" w:type="dxa"/>
          </w:tcPr>
          <w:p w:rsidR="00DE2144" w:rsidRDefault="00DE2144" w:rsidP="00621087">
            <w:r w:rsidRPr="002662F7">
              <w:rPr>
                <w:rFonts w:hint="eastAsia"/>
              </w:rPr>
              <w:t>来电、去电还是</w:t>
            </w:r>
            <w:r>
              <w:rPr>
                <w:rFonts w:hint="eastAsia"/>
              </w:rPr>
              <w:t>录音，</w:t>
            </w:r>
            <w:r w:rsidRPr="00384585">
              <w:t>0</w:t>
            </w:r>
            <w:r w:rsidRPr="00384585">
              <w:rPr>
                <w:rFonts w:hint="eastAsia"/>
              </w:rPr>
              <w:t>：来电；</w:t>
            </w:r>
            <w:r w:rsidRPr="00384585">
              <w:t>1</w:t>
            </w:r>
            <w:r w:rsidRPr="00384585">
              <w:rPr>
                <w:rFonts w:hint="eastAsia"/>
              </w:rPr>
              <w:t>：去电</w:t>
            </w:r>
            <w:r w:rsidRPr="00384585">
              <w:t xml:space="preserve"> 2</w:t>
            </w:r>
            <w:r w:rsidRPr="00384585">
              <w:rPr>
                <w:rFonts w:hint="eastAsia"/>
              </w:rPr>
              <w:t>：录音</w:t>
            </w:r>
          </w:p>
        </w:tc>
      </w:tr>
      <w:bookmarkEnd w:id="116"/>
      <w:tr w:rsidR="00DE2144" w:rsidTr="006825D8">
        <w:tc>
          <w:tcPr>
            <w:tcW w:w="3390" w:type="dxa"/>
          </w:tcPr>
          <w:p w:rsidR="00DE2144" w:rsidRPr="00033C15" w:rsidRDefault="00DE2144" w:rsidP="00B021EA">
            <w:r>
              <w:rPr>
                <w:rFonts w:hint="eastAsia"/>
              </w:rPr>
              <w:t>号码</w:t>
            </w:r>
          </w:p>
        </w:tc>
        <w:tc>
          <w:tcPr>
            <w:tcW w:w="1121" w:type="dxa"/>
          </w:tcPr>
          <w:p w:rsidR="00DE2144" w:rsidRDefault="00DE2144" w:rsidP="00B021EA">
            <w:r>
              <w:t>20byte</w:t>
            </w:r>
          </w:p>
        </w:tc>
        <w:tc>
          <w:tcPr>
            <w:tcW w:w="4011" w:type="dxa"/>
          </w:tcPr>
          <w:p w:rsidR="00DE2144" w:rsidRDefault="00DE2144" w:rsidP="001B1D9C">
            <w:r>
              <w:t>Byte[</w:t>
            </w:r>
            <w:del w:id="117" w:author="zte" w:date="2013-05-22T14:07:00Z">
              <w:r w:rsidDel="00BD3D39">
                <w:delText>6</w:delText>
              </w:r>
            </w:del>
            <w:ins w:id="118" w:author="zte" w:date="2013-05-22T14:07:00Z">
              <w:r>
                <w:t>8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119" w:author="zte" w:date="2013-05-22T14:07:00Z">
              <w:r w:rsidDel="00BD3D39">
                <w:delText>25</w:delText>
              </w:r>
            </w:del>
            <w:ins w:id="120" w:author="zte" w:date="2013-05-22T14:07:00Z">
              <w:r>
                <w:t>27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>
              <w:t xml:space="preserve"> </w:t>
            </w:r>
            <w:r w:rsidRPr="0061309D">
              <w:t>0x</w:t>
            </w:r>
            <w:del w:id="121" w:author="zte" w:date="2013-05-22T14:08:00Z">
              <w:r w:rsidRPr="0061309D" w:rsidDel="00B5556A">
                <w:delText>F</w:delText>
              </w:r>
            </w:del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122" w:author="zte" w:date="2013-05-22T14:08:00Z">
                <w:r>
                  <w:t>0</w:t>
                </w:r>
              </w:ins>
              <w:r w:rsidRPr="0061309D">
                <w:t>F</w:t>
              </w:r>
            </w:smartTag>
            <w:r w:rsidRPr="0061309D">
              <w:rPr>
                <w:rFonts w:hint="eastAsia"/>
              </w:rPr>
              <w:t>表示为无效号码或表示号码结束</w:t>
            </w:r>
          </w:p>
        </w:tc>
      </w:tr>
    </w:tbl>
    <w:p w:rsidR="00DE2144" w:rsidRDefault="00DE2144" w:rsidP="00B27F72">
      <w:pPr>
        <w:pStyle w:val="ListParagraph"/>
        <w:ind w:left="360" w:firstLineChars="0" w:firstLine="0"/>
      </w:pPr>
    </w:p>
    <w:p w:rsidR="00DE2144" w:rsidRDefault="00DE2144" w:rsidP="00B27F72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B27F72">
      <w:pPr>
        <w:pStyle w:val="ListParagraph"/>
        <w:ind w:left="360" w:firstLineChars="0" w:firstLine="0"/>
      </w:pPr>
    </w:p>
    <w:p w:rsidR="00DE2144" w:rsidRDefault="00DE2144" w:rsidP="00C763AE">
      <w:pPr>
        <w:pStyle w:val="ListParagraph"/>
        <w:numPr>
          <w:ilvl w:val="0"/>
          <w:numId w:val="1"/>
        </w:numPr>
        <w:ind w:firstLineChars="0"/>
      </w:pPr>
      <w:bookmarkStart w:id="123" w:name="OLE_LINK32"/>
      <w:bookmarkStart w:id="124" w:name="OLE_LINK33"/>
      <w:r>
        <w:t>IND</w:t>
      </w:r>
      <w:r w:rsidRPr="001D148C">
        <w:t>_</w:t>
      </w:r>
      <w:r>
        <w:t>HOOKON</w:t>
      </w:r>
      <w:bookmarkEnd w:id="123"/>
      <w:bookmarkEnd w:id="124"/>
      <w:r w:rsidRPr="00033C15">
        <w:t xml:space="preserve"> </w:t>
      </w:r>
      <w:r>
        <w:t xml:space="preserve">  </w:t>
      </w:r>
      <w:r>
        <w:rPr>
          <w:rFonts w:hint="eastAsia"/>
        </w:rPr>
        <w:t>挂机提示</w:t>
      </w:r>
    </w:p>
    <w:p w:rsidR="00DE2144" w:rsidRDefault="00DE2144" w:rsidP="00C763AE">
      <w:pPr>
        <w:pStyle w:val="ListParagraph"/>
        <w:ind w:left="360" w:firstLineChars="0" w:firstLine="0"/>
        <w:rPr>
          <w:ins w:id="125" w:author="zte" w:date="2013-05-22T14:13:00Z"/>
        </w:rPr>
      </w:pPr>
      <w:r>
        <w:rPr>
          <w:rFonts w:hint="eastAsia"/>
        </w:rPr>
        <w:t>方向：话机</w:t>
      </w:r>
      <w:r>
        <w:t>---</w:t>
      </w:r>
      <w:r>
        <w:rPr>
          <w:rFonts w:hint="eastAsia"/>
        </w:rPr>
        <w:t>》</w:t>
      </w:r>
      <w:r>
        <w:t>PC</w:t>
      </w:r>
    </w:p>
    <w:p w:rsidR="00DE2144" w:rsidRDefault="00DE2144" w:rsidP="00C763AE">
      <w:pPr>
        <w:pStyle w:val="ListParagraph"/>
        <w:ind w:left="360" w:firstLineChars="0" w:firstLine="0"/>
      </w:pPr>
      <w:ins w:id="126" w:author="zte" w:date="2013-05-22T14:13:00Z">
        <w:r>
          <w:rPr>
            <w:rFonts w:hint="eastAsia"/>
          </w:rPr>
          <w:t>触发时机：现场录音结束，电话挂机（免提，手柄，答录机，软件挂机）</w:t>
        </w:r>
      </w:ins>
    </w:p>
    <w:p w:rsidR="00DE2144" w:rsidRDefault="00DE2144" w:rsidP="00C763AE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B021EA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B021EA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>
              <w:t>IND</w:t>
            </w:r>
            <w:r w:rsidRPr="001D148C">
              <w:t>_</w:t>
            </w:r>
            <w:r>
              <w:t xml:space="preserve"> HOOKON</w:t>
            </w:r>
          </w:p>
        </w:tc>
        <w:tc>
          <w:tcPr>
            <w:tcW w:w="1134" w:type="dxa"/>
          </w:tcPr>
          <w:p w:rsidR="00DE2144" w:rsidRDefault="00DE2144" w:rsidP="00B021EA">
            <w:r>
              <w:t>1byte</w:t>
            </w:r>
          </w:p>
        </w:tc>
        <w:tc>
          <w:tcPr>
            <w:tcW w:w="4111" w:type="dxa"/>
          </w:tcPr>
          <w:p w:rsidR="00DE2144" w:rsidRDefault="00DE2144" w:rsidP="00A36D4C">
            <w:r>
              <w:t>0x0d</w:t>
            </w:r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B021EA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B021EA">
            <w:r>
              <w:t>2byte</w:t>
            </w:r>
          </w:p>
        </w:tc>
        <w:tc>
          <w:tcPr>
            <w:tcW w:w="4111" w:type="dxa"/>
          </w:tcPr>
          <w:p w:rsidR="00DE2144" w:rsidRDefault="00DE2144" w:rsidP="00F63295">
            <w:del w:id="127" w:author="zte" w:date="2013-05-22T14:08:00Z">
              <w:r w:rsidDel="00E27FE8">
                <w:rPr>
                  <w:rFonts w:hint="eastAsia"/>
                </w:rPr>
                <w:delText>此时为</w:delText>
              </w:r>
              <w:r w:rsidDel="00E27FE8">
                <w:delText>5+</w:delText>
              </w:r>
              <w:r w:rsidDel="00E27FE8">
                <w:rPr>
                  <w:rFonts w:hint="eastAsia"/>
                </w:rPr>
                <w:delText>号码长度</w:delText>
              </w:r>
              <w:bookmarkStart w:id="128" w:name="OLE_LINK22"/>
              <w:bookmarkStart w:id="129" w:name="OLE_LINK23"/>
              <w:r w:rsidDel="00E27FE8">
                <w:rPr>
                  <w:rFonts w:hint="eastAsia"/>
                </w:rPr>
                <w:delText>，如果号码长度为</w:delText>
              </w:r>
              <w:r w:rsidDel="00E27FE8">
                <w:delText>0</w:delText>
              </w:r>
              <w:r w:rsidDel="00E27FE8">
                <w:rPr>
                  <w:rFonts w:hint="eastAsia"/>
                </w:rPr>
                <w:delText>则无号码</w:delText>
              </w:r>
            </w:del>
            <w:bookmarkEnd w:id="128"/>
            <w:bookmarkEnd w:id="129"/>
            <w:ins w:id="130" w:author="zte" w:date="2013-05-22T14:08:00Z">
              <w:r>
                <w:t>25</w:t>
              </w:r>
            </w:ins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 w:rsidRPr="00033C15">
              <w:rPr>
                <w:rFonts w:hint="eastAsia"/>
              </w:rPr>
              <w:t>唯一号</w:t>
            </w:r>
          </w:p>
        </w:tc>
        <w:tc>
          <w:tcPr>
            <w:tcW w:w="1134" w:type="dxa"/>
          </w:tcPr>
          <w:p w:rsidR="00DE2144" w:rsidRDefault="00DE2144" w:rsidP="00B021EA">
            <w:r>
              <w:t>4byte</w:t>
            </w:r>
          </w:p>
        </w:tc>
        <w:tc>
          <w:tcPr>
            <w:tcW w:w="4111" w:type="dxa"/>
          </w:tcPr>
          <w:p w:rsidR="00DE2144" w:rsidRDefault="00DE2144" w:rsidP="00B021EA">
            <w:r>
              <w:t>byte[</w:t>
            </w:r>
            <w:ins w:id="131" w:author="zte" w:date="2013-05-22T14:08:00Z">
              <w:r>
                <w:t>6</w:t>
              </w:r>
            </w:ins>
            <w:del w:id="132" w:author="zte" w:date="2013-05-22T14:08:00Z">
              <w:r w:rsidDel="00E27FE8">
                <w:delText>5</w:delText>
              </w:r>
            </w:del>
            <w:r>
              <w:t>]</w:t>
            </w:r>
            <w:r>
              <w:rPr>
                <w:rFonts w:hint="eastAsia"/>
              </w:rPr>
              <w:t>为高字节</w:t>
            </w:r>
            <w:r>
              <w:t>, byte[</w:t>
            </w:r>
            <w:del w:id="133" w:author="zte" w:date="2013-05-22T14:08:00Z">
              <w:r w:rsidDel="00E27FE8">
                <w:delText>2</w:delText>
              </w:r>
            </w:del>
            <w:ins w:id="134" w:author="zte" w:date="2013-05-22T14:08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为低字节</w:t>
            </w:r>
          </w:p>
        </w:tc>
      </w:tr>
      <w:tr w:rsidR="00DE2144" w:rsidTr="006825D8">
        <w:tc>
          <w:tcPr>
            <w:tcW w:w="2943" w:type="dxa"/>
          </w:tcPr>
          <w:p w:rsidR="00DE2144" w:rsidRPr="00033C15" w:rsidRDefault="00DE2144" w:rsidP="00B021EA">
            <w:r w:rsidRPr="002662F7">
              <w:rPr>
                <w:rFonts w:hint="eastAsia"/>
              </w:rPr>
              <w:t>通话类型</w:t>
            </w:r>
          </w:p>
        </w:tc>
        <w:tc>
          <w:tcPr>
            <w:tcW w:w="1134" w:type="dxa"/>
          </w:tcPr>
          <w:p w:rsidR="00DE2144" w:rsidRDefault="00DE2144" w:rsidP="00B021EA">
            <w:r>
              <w:t>1byte</w:t>
            </w:r>
          </w:p>
        </w:tc>
        <w:tc>
          <w:tcPr>
            <w:tcW w:w="4111" w:type="dxa"/>
          </w:tcPr>
          <w:p w:rsidR="00DE2144" w:rsidRDefault="00DE2144" w:rsidP="00B021EA">
            <w:r w:rsidRPr="002662F7">
              <w:rPr>
                <w:rFonts w:hint="eastAsia"/>
              </w:rPr>
              <w:t>来电、去电还是</w:t>
            </w:r>
            <w:r>
              <w:rPr>
                <w:rFonts w:hint="eastAsia"/>
              </w:rPr>
              <w:t>录音，</w:t>
            </w:r>
            <w:r w:rsidRPr="009D71EE">
              <w:t>0</w:t>
            </w:r>
            <w:r w:rsidRPr="009D71EE">
              <w:rPr>
                <w:rFonts w:hint="eastAsia"/>
              </w:rPr>
              <w:t>：来电；</w:t>
            </w:r>
            <w:r w:rsidRPr="009D71EE">
              <w:t>1</w:t>
            </w:r>
            <w:r w:rsidRPr="009D71EE">
              <w:rPr>
                <w:rFonts w:hint="eastAsia"/>
              </w:rPr>
              <w:t>：去电</w:t>
            </w:r>
            <w:r w:rsidRPr="009D71EE">
              <w:t xml:space="preserve"> 2</w:t>
            </w:r>
            <w:r w:rsidRPr="009D71EE">
              <w:rPr>
                <w:rFonts w:hint="eastAsia"/>
              </w:rPr>
              <w:t>：录音</w:t>
            </w:r>
            <w:ins w:id="135" w:author="zte" w:date="2013-05-22T14:08:00Z">
              <w:r>
                <w:rPr>
                  <w:rFonts w:hint="eastAsia"/>
                </w:rPr>
                <w:t>（此时无效）</w:t>
              </w:r>
            </w:ins>
          </w:p>
        </w:tc>
      </w:tr>
      <w:tr w:rsidR="00DE2144" w:rsidTr="006825D8">
        <w:tc>
          <w:tcPr>
            <w:tcW w:w="2943" w:type="dxa"/>
          </w:tcPr>
          <w:p w:rsidR="00DE2144" w:rsidRDefault="00DE2144" w:rsidP="00B021EA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B021EA">
            <w:r>
              <w:t>20byte</w:t>
            </w:r>
          </w:p>
        </w:tc>
        <w:tc>
          <w:tcPr>
            <w:tcW w:w="4111" w:type="dxa"/>
          </w:tcPr>
          <w:p w:rsidR="00DE2144" w:rsidRDefault="00DE2144" w:rsidP="00B021EA">
            <w:r>
              <w:t>Byte[</w:t>
            </w:r>
            <w:del w:id="136" w:author="zte" w:date="2013-05-22T14:08:00Z">
              <w:r w:rsidDel="008F7046">
                <w:delText>6</w:delText>
              </w:r>
            </w:del>
            <w:ins w:id="137" w:author="zte" w:date="2013-05-22T14:08:00Z">
              <w:r>
                <w:t>8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byte[2</w:t>
            </w:r>
            <w:del w:id="138" w:author="zte" w:date="2013-05-22T14:08:00Z">
              <w:r w:rsidDel="008F7046">
                <w:delText>5</w:delText>
              </w:r>
            </w:del>
            <w:ins w:id="139" w:author="zte" w:date="2013-05-22T14:08:00Z">
              <w:r>
                <w:t>7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>
              <w:t xml:space="preserve"> </w:t>
            </w:r>
            <w:r w:rsidRPr="0061309D">
              <w:t>0x</w:t>
            </w:r>
            <w:del w:id="140" w:author="zte" w:date="2013-05-22T14:08:00Z">
              <w:r w:rsidRPr="0061309D" w:rsidDel="00F32D2D">
                <w:delText>F</w:delText>
              </w:r>
            </w:del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141" w:author="zte" w:date="2013-05-22T14:08:00Z">
                <w:r>
                  <w:t>0</w:t>
                </w:r>
              </w:ins>
              <w:r w:rsidRPr="0061309D">
                <w:t>F</w:t>
              </w:r>
            </w:smartTag>
            <w:r w:rsidRPr="0061309D">
              <w:rPr>
                <w:rFonts w:hint="eastAsia"/>
              </w:rPr>
              <w:t>表示为无效号码或表示号码结束</w:t>
            </w:r>
          </w:p>
        </w:tc>
      </w:tr>
    </w:tbl>
    <w:p w:rsidR="00DE2144" w:rsidRDefault="00DE2144" w:rsidP="00C763AE">
      <w:pPr>
        <w:pStyle w:val="ListParagraph"/>
        <w:ind w:left="360" w:firstLineChars="0" w:firstLine="0"/>
      </w:pPr>
    </w:p>
    <w:p w:rsidR="00DE2144" w:rsidRDefault="00DE2144" w:rsidP="00C763AE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9E0F74">
      <w:pPr>
        <w:pStyle w:val="ListParagraph"/>
        <w:ind w:left="360" w:firstLineChars="0" w:firstLine="0"/>
      </w:pPr>
    </w:p>
    <w:p w:rsidR="00DE2144" w:rsidRDefault="00DE2144" w:rsidP="00F6258D">
      <w:pPr>
        <w:pStyle w:val="ListParagraph"/>
        <w:numPr>
          <w:ilvl w:val="0"/>
          <w:numId w:val="1"/>
        </w:numPr>
        <w:ind w:firstLineChars="0"/>
      </w:pPr>
      <w:r w:rsidRPr="001D148C">
        <w:t>CMD_</w:t>
      </w:r>
      <w:r>
        <w:t xml:space="preserve"> HOOKONbySOFT  PC</w:t>
      </w:r>
      <w:r>
        <w:rPr>
          <w:rFonts w:hint="eastAsia"/>
        </w:rPr>
        <w:t>软件挂机</w:t>
      </w:r>
    </w:p>
    <w:p w:rsidR="00DE2144" w:rsidRDefault="00DE2144" w:rsidP="00F6258D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F6258D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867FF8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867FF8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867FF8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867FF8">
            <w:r w:rsidRPr="001D148C">
              <w:t>CMD_</w:t>
            </w:r>
            <w:r>
              <w:t xml:space="preserve"> HOOKONbySOFT</w:t>
            </w:r>
          </w:p>
        </w:tc>
        <w:tc>
          <w:tcPr>
            <w:tcW w:w="1134" w:type="dxa"/>
          </w:tcPr>
          <w:p w:rsidR="00DE2144" w:rsidRDefault="00DE2144" w:rsidP="00867FF8">
            <w:r>
              <w:t>1byte</w:t>
            </w:r>
          </w:p>
        </w:tc>
        <w:tc>
          <w:tcPr>
            <w:tcW w:w="4111" w:type="dxa"/>
          </w:tcPr>
          <w:p w:rsidR="00DE2144" w:rsidRDefault="00DE2144" w:rsidP="00A23128">
            <w:del w:id="142" w:author="zte" w:date="2013-05-22T14:10:00Z">
              <w:r w:rsidDel="00A23128">
                <w:delText>0x09</w:delText>
              </w:r>
            </w:del>
            <w:ins w:id="143" w:author="zte" w:date="2013-05-22T14:10:00Z">
              <w:r>
                <w:t>0x0e</w:t>
              </w:r>
            </w:ins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867FF8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867FF8">
            <w:r>
              <w:t>2byte</w:t>
            </w:r>
          </w:p>
        </w:tc>
        <w:tc>
          <w:tcPr>
            <w:tcW w:w="4111" w:type="dxa"/>
          </w:tcPr>
          <w:p w:rsidR="00DE2144" w:rsidRDefault="00DE2144" w:rsidP="00867FF8">
            <w:r>
              <w:rPr>
                <w:rFonts w:hint="eastAsia"/>
              </w:rPr>
              <w:t>此时为实际号码的长度，如果号码长度为</w:t>
            </w:r>
            <w:r>
              <w:t>0</w:t>
            </w:r>
            <w:r>
              <w:rPr>
                <w:rFonts w:hint="eastAsia"/>
              </w:rPr>
              <w:t>则无号码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867FF8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867FF8">
            <w:r>
              <w:t>20byte</w:t>
            </w:r>
          </w:p>
        </w:tc>
        <w:tc>
          <w:tcPr>
            <w:tcW w:w="4111" w:type="dxa"/>
          </w:tcPr>
          <w:p w:rsidR="00DE2144" w:rsidRDefault="00DE2144" w:rsidP="00392BED">
            <w:r>
              <w:t>Byte[</w:t>
            </w:r>
            <w:del w:id="144" w:author="zte" w:date="2013-05-22T14:08:00Z">
              <w:r w:rsidDel="005364B4">
                <w:delText>0</w:delText>
              </w:r>
            </w:del>
            <w:ins w:id="145" w:author="zte" w:date="2013-05-22T14:08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146" w:author="zte" w:date="2013-05-22T14:08:00Z">
              <w:r w:rsidDel="005364B4">
                <w:delText>1</w:delText>
              </w:r>
            </w:del>
            <w:ins w:id="147" w:author="zte" w:date="2013-05-22T14:08:00Z">
              <w:r>
                <w:t>22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 w:rsidRPr="0061309D">
              <w:t>0x</w:t>
            </w:r>
            <w:del w:id="148" w:author="zte" w:date="2013-05-22T14:08:00Z">
              <w:r w:rsidRPr="0061309D" w:rsidDel="009C285E">
                <w:delText>F</w:delText>
              </w:r>
            </w:del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149" w:author="zte" w:date="2013-05-22T14:08:00Z">
                <w:r>
                  <w:t>0</w:t>
                </w:r>
              </w:ins>
              <w:r w:rsidRPr="0061309D">
                <w:t>F</w:t>
              </w:r>
            </w:smartTag>
            <w:r w:rsidRPr="0061309D">
              <w:rPr>
                <w:rFonts w:hint="eastAsia"/>
              </w:rPr>
              <w:t>表示为无效号码或表示号码结束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</w:tr>
    </w:tbl>
    <w:p w:rsidR="00DE2144" w:rsidRDefault="00DE2144" w:rsidP="00F6258D">
      <w:pPr>
        <w:pStyle w:val="ListParagraph"/>
        <w:ind w:left="360" w:firstLineChars="0" w:firstLine="0"/>
      </w:pPr>
    </w:p>
    <w:p w:rsidR="00DE2144" w:rsidRDefault="00DE2144" w:rsidP="00F6258D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F6258D">
      <w:pPr>
        <w:pStyle w:val="ListParagraph"/>
        <w:ind w:left="360" w:firstLineChars="0" w:firstLine="0"/>
      </w:pPr>
    </w:p>
    <w:p w:rsidR="00DE2144" w:rsidRDefault="00DE2144" w:rsidP="003E6B5B">
      <w:pPr>
        <w:pStyle w:val="ListParagraph"/>
        <w:numPr>
          <w:ilvl w:val="0"/>
          <w:numId w:val="1"/>
        </w:numPr>
        <w:ind w:firstLineChars="0"/>
      </w:pPr>
      <w:bookmarkStart w:id="150" w:name="OLE_LINK24"/>
      <w:bookmarkStart w:id="151" w:name="OLE_LINK25"/>
      <w:r w:rsidRPr="001D148C">
        <w:t>CMD_</w:t>
      </w:r>
      <w:r>
        <w:t xml:space="preserve"> HOOKOFFbySOFT</w:t>
      </w:r>
      <w:bookmarkEnd w:id="150"/>
      <w:bookmarkEnd w:id="151"/>
      <w:r>
        <w:t xml:space="preserve">  PC</w:t>
      </w:r>
      <w:r>
        <w:rPr>
          <w:rFonts w:hint="eastAsia"/>
        </w:rPr>
        <w:t>软件摘机</w:t>
      </w:r>
    </w:p>
    <w:p w:rsidR="00DE2144" w:rsidRDefault="00DE2144" w:rsidP="003E6B5B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DE2144" w:rsidRDefault="00DE2144" w:rsidP="003E6B5B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DE2144" w:rsidTr="006825D8">
        <w:tc>
          <w:tcPr>
            <w:tcW w:w="2943" w:type="dxa"/>
          </w:tcPr>
          <w:p w:rsidR="00DE2144" w:rsidRDefault="00DE2144" w:rsidP="00867FF8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DE2144" w:rsidRDefault="00DE2144" w:rsidP="00867FF8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DE2144" w:rsidRDefault="00DE2144" w:rsidP="00867FF8">
            <w:r>
              <w:rPr>
                <w:rFonts w:hint="eastAsia"/>
              </w:rPr>
              <w:t>备注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867FF8">
            <w:r w:rsidRPr="001D148C">
              <w:t>CMD_</w:t>
            </w:r>
            <w:r>
              <w:t xml:space="preserve"> HOOKOFFbySOFT</w:t>
            </w:r>
          </w:p>
        </w:tc>
        <w:tc>
          <w:tcPr>
            <w:tcW w:w="1134" w:type="dxa"/>
          </w:tcPr>
          <w:p w:rsidR="00DE2144" w:rsidRDefault="00DE2144" w:rsidP="00867FF8">
            <w:r>
              <w:t>1byte</w:t>
            </w:r>
          </w:p>
        </w:tc>
        <w:tc>
          <w:tcPr>
            <w:tcW w:w="4111" w:type="dxa"/>
          </w:tcPr>
          <w:p w:rsidR="00DE2144" w:rsidRDefault="00DE2144" w:rsidP="00867FF8">
            <w: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>
                <w:t>0</w:t>
              </w:r>
              <w:ins w:id="152" w:author="zte" w:date="2013-05-22T14:10:00Z">
                <w:r>
                  <w:t>f</w:t>
                </w:r>
              </w:ins>
            </w:smartTag>
            <w:del w:id="153" w:author="zte" w:date="2013-05-22T14:10:00Z">
              <w:r w:rsidDel="00C060F8">
                <w:delText>9</w:delText>
              </w:r>
            </w:del>
          </w:p>
        </w:tc>
      </w:tr>
      <w:tr w:rsidR="00DE2144" w:rsidTr="006825D8">
        <w:tc>
          <w:tcPr>
            <w:tcW w:w="2943" w:type="dxa"/>
          </w:tcPr>
          <w:p w:rsidR="00DE2144" w:rsidRPr="001D148C" w:rsidRDefault="00DE2144" w:rsidP="00867FF8">
            <w:r>
              <w:rPr>
                <w:rFonts w:hint="eastAsia"/>
              </w:rPr>
              <w:t>以下数据内容的长度</w:t>
            </w:r>
          </w:p>
        </w:tc>
        <w:tc>
          <w:tcPr>
            <w:tcW w:w="1134" w:type="dxa"/>
          </w:tcPr>
          <w:p w:rsidR="00DE2144" w:rsidRDefault="00DE2144" w:rsidP="00867FF8">
            <w:r>
              <w:t>2byte</w:t>
            </w:r>
          </w:p>
        </w:tc>
        <w:tc>
          <w:tcPr>
            <w:tcW w:w="4111" w:type="dxa"/>
          </w:tcPr>
          <w:p w:rsidR="00DE2144" w:rsidRDefault="00DE2144" w:rsidP="00867FF8">
            <w:r>
              <w:rPr>
                <w:rFonts w:hint="eastAsia"/>
              </w:rPr>
              <w:t>此时为实际号码的长度，如果号码长度为</w:t>
            </w:r>
            <w:r>
              <w:t>0</w:t>
            </w:r>
            <w:r>
              <w:rPr>
                <w:rFonts w:hint="eastAsia"/>
              </w:rPr>
              <w:t>则无号码</w:t>
            </w:r>
          </w:p>
        </w:tc>
      </w:tr>
      <w:tr w:rsidR="00DE2144" w:rsidTr="006825D8">
        <w:tc>
          <w:tcPr>
            <w:tcW w:w="2943" w:type="dxa"/>
          </w:tcPr>
          <w:p w:rsidR="00DE2144" w:rsidRDefault="00DE2144" w:rsidP="00867FF8">
            <w:r>
              <w:rPr>
                <w:rFonts w:hint="eastAsia"/>
              </w:rPr>
              <w:t>号码</w:t>
            </w:r>
          </w:p>
        </w:tc>
        <w:tc>
          <w:tcPr>
            <w:tcW w:w="1134" w:type="dxa"/>
          </w:tcPr>
          <w:p w:rsidR="00DE2144" w:rsidRDefault="00DE2144" w:rsidP="00867FF8">
            <w:r>
              <w:t>20byte</w:t>
            </w:r>
          </w:p>
        </w:tc>
        <w:tc>
          <w:tcPr>
            <w:tcW w:w="4111" w:type="dxa"/>
          </w:tcPr>
          <w:p w:rsidR="00DE2144" w:rsidRDefault="00DE2144" w:rsidP="00867FF8">
            <w:r>
              <w:t>Byte[</w:t>
            </w:r>
            <w:del w:id="154" w:author="zte" w:date="2013-05-22T14:08:00Z">
              <w:r w:rsidDel="005364B4">
                <w:delText>0</w:delText>
              </w:r>
            </w:del>
            <w:ins w:id="155" w:author="zte" w:date="2013-05-22T14:08:00Z">
              <w:r>
                <w:t>3</w:t>
              </w:r>
            </w:ins>
            <w:r>
              <w:t>]</w:t>
            </w:r>
            <w:r>
              <w:rPr>
                <w:rFonts w:hint="eastAsia"/>
              </w:rPr>
              <w:t>为第一个号码，</w:t>
            </w:r>
            <w:r>
              <w:t>byte[</w:t>
            </w:r>
            <w:del w:id="156" w:author="zte" w:date="2013-05-22T14:08:00Z">
              <w:r w:rsidDel="005364B4">
                <w:delText>1</w:delText>
              </w:r>
            </w:del>
            <w:ins w:id="157" w:author="zte" w:date="2013-05-22T14:08:00Z">
              <w:r>
                <w:t>22</w:t>
              </w:r>
            </w:ins>
            <w:r>
              <w:t>]</w:t>
            </w:r>
            <w:r>
              <w:rPr>
                <w:rFonts w:hint="eastAsia"/>
              </w:rPr>
              <w:t>为第二个号码，</w:t>
            </w:r>
            <w:r w:rsidRPr="0061309D">
              <w:t>0x</w:t>
            </w:r>
            <w:del w:id="158" w:author="zte" w:date="2013-05-22T14:08:00Z">
              <w:r w:rsidRPr="0061309D" w:rsidDel="009C285E">
                <w:delText>F</w:delText>
              </w:r>
            </w:del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ins w:id="159" w:author="zte" w:date="2013-05-22T14:08:00Z">
                <w:r>
                  <w:t>0</w:t>
                </w:r>
              </w:ins>
              <w:r w:rsidRPr="0061309D">
                <w:t>F</w:t>
              </w:r>
            </w:smartTag>
            <w:r w:rsidRPr="0061309D">
              <w:rPr>
                <w:rFonts w:hint="eastAsia"/>
              </w:rPr>
              <w:t>表示为无效号码或表示号码结束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</w:tr>
    </w:tbl>
    <w:p w:rsidR="00DE2144" w:rsidRDefault="00DE2144" w:rsidP="003E6B5B">
      <w:pPr>
        <w:pStyle w:val="ListParagraph"/>
        <w:ind w:left="360" w:firstLineChars="0" w:firstLine="0"/>
      </w:pPr>
    </w:p>
    <w:p w:rsidR="00DE2144" w:rsidRDefault="00DE2144" w:rsidP="003E6B5B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DE2144" w:rsidRDefault="00DE2144" w:rsidP="00F6258D">
      <w:pPr>
        <w:pStyle w:val="ListParagraph"/>
        <w:ind w:left="360" w:firstLineChars="0" w:firstLine="0"/>
      </w:pPr>
    </w:p>
    <w:p w:rsidR="00DE2144" w:rsidRPr="001D148C" w:rsidRDefault="00DE2144" w:rsidP="00D8341B">
      <w:pPr>
        <w:pStyle w:val="ListParagraph"/>
        <w:ind w:left="360" w:firstLineChars="0" w:firstLine="0"/>
      </w:pPr>
    </w:p>
    <w:sectPr w:rsidR="00DE2144" w:rsidRPr="001D148C" w:rsidSect="00290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144" w:rsidRDefault="00DE2144">
      <w:r>
        <w:separator/>
      </w:r>
    </w:p>
  </w:endnote>
  <w:endnote w:type="continuationSeparator" w:id="0">
    <w:p w:rsidR="00DE2144" w:rsidRDefault="00DE2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44" w:rsidRDefault="00DE21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144" w:rsidRDefault="00DE214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44" w:rsidRDefault="00DE2144">
    <w:pPr>
      <w:pStyle w:val="Footer"/>
      <w:framePr w:wrap="around" w:vAnchor="text" w:hAnchor="page" w:x="9541" w:y="-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:rsidR="00DE2144" w:rsidRDefault="00DE2144">
    <w:pPr>
      <w:pStyle w:val="Footer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DE2144" w:rsidRDefault="00DE2144">
    <w:pPr>
      <w:pStyle w:val="Footer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No Spreading abroad without Permission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144" w:rsidRDefault="00DE2144">
      <w:r>
        <w:separator/>
      </w:r>
    </w:p>
  </w:footnote>
  <w:footnote w:type="continuationSeparator" w:id="0">
    <w:p w:rsidR="00DE2144" w:rsidRDefault="00DE2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44" w:rsidRDefault="00DE21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49" type="#_x0000_t136" style="position:absolute;left:0;text-align:left;margin-left:0;margin-top:0;width:520.4pt;height:65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44" w:rsidRDefault="00DE2144">
    <w:pPr>
      <w:pStyle w:val="Header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1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Pr="006825D8">
      <w:rPr>
        <w:rFonts w:ascii="宋体" w:cs="宋体"/>
        <w:noProof/>
        <w:color w:val="000000"/>
        <w:kern w:val="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54.75pt;height:19.5pt;visibility:visible">
          <v:imagedata r:id="rId1" o:title="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44" w:rsidRDefault="00DE21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2" type="#_x0000_t136" style="position:absolute;left:0;text-align:left;margin-left:0;margin-top:0;width:520.4pt;height:65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57EE"/>
    <w:multiLevelType w:val="hybridMultilevel"/>
    <w:tmpl w:val="AA562698"/>
    <w:lvl w:ilvl="0" w:tplc="02A615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2190"/>
    <w:rsid w:val="000259D7"/>
    <w:rsid w:val="00033C15"/>
    <w:rsid w:val="00055F7B"/>
    <w:rsid w:val="000573DF"/>
    <w:rsid w:val="0007286F"/>
    <w:rsid w:val="00081A45"/>
    <w:rsid w:val="00081E5E"/>
    <w:rsid w:val="00082F20"/>
    <w:rsid w:val="000A5C2D"/>
    <w:rsid w:val="000D07AF"/>
    <w:rsid w:val="000F0D4F"/>
    <w:rsid w:val="00117CD8"/>
    <w:rsid w:val="001257A0"/>
    <w:rsid w:val="00131315"/>
    <w:rsid w:val="00133F0C"/>
    <w:rsid w:val="00142053"/>
    <w:rsid w:val="00166573"/>
    <w:rsid w:val="00171F8E"/>
    <w:rsid w:val="00174C00"/>
    <w:rsid w:val="001855DA"/>
    <w:rsid w:val="001A5CD0"/>
    <w:rsid w:val="001B1D9C"/>
    <w:rsid w:val="001D148C"/>
    <w:rsid w:val="001E016B"/>
    <w:rsid w:val="00204FBE"/>
    <w:rsid w:val="002662F7"/>
    <w:rsid w:val="002908A3"/>
    <w:rsid w:val="0029103D"/>
    <w:rsid w:val="002B705A"/>
    <w:rsid w:val="00350BB7"/>
    <w:rsid w:val="003514E9"/>
    <w:rsid w:val="0037396B"/>
    <w:rsid w:val="00384585"/>
    <w:rsid w:val="00385AB0"/>
    <w:rsid w:val="00392BED"/>
    <w:rsid w:val="00392ED0"/>
    <w:rsid w:val="003A33C3"/>
    <w:rsid w:val="003C23AE"/>
    <w:rsid w:val="003D44E0"/>
    <w:rsid w:val="003E6B5B"/>
    <w:rsid w:val="00402610"/>
    <w:rsid w:val="00430543"/>
    <w:rsid w:val="004320CA"/>
    <w:rsid w:val="0043366A"/>
    <w:rsid w:val="00435036"/>
    <w:rsid w:val="00437451"/>
    <w:rsid w:val="0045629A"/>
    <w:rsid w:val="004756C9"/>
    <w:rsid w:val="0049325B"/>
    <w:rsid w:val="004A60A9"/>
    <w:rsid w:val="004D0B87"/>
    <w:rsid w:val="004D37A2"/>
    <w:rsid w:val="004F7741"/>
    <w:rsid w:val="00503735"/>
    <w:rsid w:val="00511003"/>
    <w:rsid w:val="00514A2A"/>
    <w:rsid w:val="005364B4"/>
    <w:rsid w:val="005527F2"/>
    <w:rsid w:val="00552A62"/>
    <w:rsid w:val="005543ED"/>
    <w:rsid w:val="00576581"/>
    <w:rsid w:val="00595BB4"/>
    <w:rsid w:val="005A59B3"/>
    <w:rsid w:val="005A7892"/>
    <w:rsid w:val="005B7116"/>
    <w:rsid w:val="005E12C5"/>
    <w:rsid w:val="005E3513"/>
    <w:rsid w:val="005F5817"/>
    <w:rsid w:val="00603D69"/>
    <w:rsid w:val="0061309D"/>
    <w:rsid w:val="00621087"/>
    <w:rsid w:val="00626A72"/>
    <w:rsid w:val="00653EC8"/>
    <w:rsid w:val="006616BB"/>
    <w:rsid w:val="00673717"/>
    <w:rsid w:val="00675199"/>
    <w:rsid w:val="006825D8"/>
    <w:rsid w:val="00697702"/>
    <w:rsid w:val="006B32C3"/>
    <w:rsid w:val="006C09E7"/>
    <w:rsid w:val="006E729A"/>
    <w:rsid w:val="006E7E82"/>
    <w:rsid w:val="006F58D1"/>
    <w:rsid w:val="006F67FA"/>
    <w:rsid w:val="007069BE"/>
    <w:rsid w:val="00734A29"/>
    <w:rsid w:val="00736E6C"/>
    <w:rsid w:val="0073710E"/>
    <w:rsid w:val="0074302B"/>
    <w:rsid w:val="0076074F"/>
    <w:rsid w:val="00795A91"/>
    <w:rsid w:val="007B395D"/>
    <w:rsid w:val="007B4F3E"/>
    <w:rsid w:val="007B58D4"/>
    <w:rsid w:val="00804795"/>
    <w:rsid w:val="00812F20"/>
    <w:rsid w:val="00816B9A"/>
    <w:rsid w:val="0084679C"/>
    <w:rsid w:val="00863F0D"/>
    <w:rsid w:val="00867FF8"/>
    <w:rsid w:val="00874DCC"/>
    <w:rsid w:val="00880136"/>
    <w:rsid w:val="008A2D7E"/>
    <w:rsid w:val="008D52B0"/>
    <w:rsid w:val="008E3F0D"/>
    <w:rsid w:val="008E65DB"/>
    <w:rsid w:val="008F7046"/>
    <w:rsid w:val="009244E0"/>
    <w:rsid w:val="00924A0A"/>
    <w:rsid w:val="009349F6"/>
    <w:rsid w:val="00936196"/>
    <w:rsid w:val="00946172"/>
    <w:rsid w:val="0095224F"/>
    <w:rsid w:val="00952288"/>
    <w:rsid w:val="00964EA3"/>
    <w:rsid w:val="00970A2B"/>
    <w:rsid w:val="00971499"/>
    <w:rsid w:val="00993A93"/>
    <w:rsid w:val="009C285E"/>
    <w:rsid w:val="009D71EE"/>
    <w:rsid w:val="009E0F74"/>
    <w:rsid w:val="00A14D71"/>
    <w:rsid w:val="00A15B20"/>
    <w:rsid w:val="00A23128"/>
    <w:rsid w:val="00A309AA"/>
    <w:rsid w:val="00A36D4C"/>
    <w:rsid w:val="00A42103"/>
    <w:rsid w:val="00A46F28"/>
    <w:rsid w:val="00AB6A7B"/>
    <w:rsid w:val="00B0109D"/>
    <w:rsid w:val="00B021EA"/>
    <w:rsid w:val="00B07FC3"/>
    <w:rsid w:val="00B258EC"/>
    <w:rsid w:val="00B27F72"/>
    <w:rsid w:val="00B5556A"/>
    <w:rsid w:val="00B94EE8"/>
    <w:rsid w:val="00BD3D39"/>
    <w:rsid w:val="00BE589D"/>
    <w:rsid w:val="00BF1941"/>
    <w:rsid w:val="00BF2FA2"/>
    <w:rsid w:val="00C060F8"/>
    <w:rsid w:val="00C167EB"/>
    <w:rsid w:val="00C347DC"/>
    <w:rsid w:val="00C37F7D"/>
    <w:rsid w:val="00C43505"/>
    <w:rsid w:val="00C4605F"/>
    <w:rsid w:val="00C46D51"/>
    <w:rsid w:val="00C50A0D"/>
    <w:rsid w:val="00C557F5"/>
    <w:rsid w:val="00C63335"/>
    <w:rsid w:val="00C70DC2"/>
    <w:rsid w:val="00C74655"/>
    <w:rsid w:val="00C763AE"/>
    <w:rsid w:val="00CB54DE"/>
    <w:rsid w:val="00CB7049"/>
    <w:rsid w:val="00CD7075"/>
    <w:rsid w:val="00D12AED"/>
    <w:rsid w:val="00D256A3"/>
    <w:rsid w:val="00D40D28"/>
    <w:rsid w:val="00D40E1B"/>
    <w:rsid w:val="00D47908"/>
    <w:rsid w:val="00D507FF"/>
    <w:rsid w:val="00D5711E"/>
    <w:rsid w:val="00D57369"/>
    <w:rsid w:val="00D616E0"/>
    <w:rsid w:val="00D64263"/>
    <w:rsid w:val="00D718C0"/>
    <w:rsid w:val="00D8341B"/>
    <w:rsid w:val="00D9329C"/>
    <w:rsid w:val="00D965A6"/>
    <w:rsid w:val="00D96B7C"/>
    <w:rsid w:val="00DB1B16"/>
    <w:rsid w:val="00DB67E2"/>
    <w:rsid w:val="00DD7BFD"/>
    <w:rsid w:val="00DE2144"/>
    <w:rsid w:val="00E03A26"/>
    <w:rsid w:val="00E217E3"/>
    <w:rsid w:val="00E221BA"/>
    <w:rsid w:val="00E27FE8"/>
    <w:rsid w:val="00E30442"/>
    <w:rsid w:val="00E43727"/>
    <w:rsid w:val="00E54F5D"/>
    <w:rsid w:val="00E72ED1"/>
    <w:rsid w:val="00E8056C"/>
    <w:rsid w:val="00EA1C9E"/>
    <w:rsid w:val="00EA340C"/>
    <w:rsid w:val="00EA70AA"/>
    <w:rsid w:val="00EB0351"/>
    <w:rsid w:val="00EB0A41"/>
    <w:rsid w:val="00EC0584"/>
    <w:rsid w:val="00EF1EEB"/>
    <w:rsid w:val="00F1376A"/>
    <w:rsid w:val="00F312BB"/>
    <w:rsid w:val="00F32D2D"/>
    <w:rsid w:val="00F4505E"/>
    <w:rsid w:val="00F6258D"/>
    <w:rsid w:val="00F63295"/>
    <w:rsid w:val="00F653E6"/>
    <w:rsid w:val="00F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A3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22E6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22E6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2908A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554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543ED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FA219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E65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</Pages>
  <Words>574</Words>
  <Characters>3275</Characters>
  <Application>Microsoft Office Outlook</Application>
  <DocSecurity>0</DocSecurity>
  <Lines>0</Lines>
  <Paragraphs>0</Paragraphs>
  <ScaleCrop>false</ScaleCrop>
  <Company>zte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以下接口都没有返回结果，默认是PC端进行保护，即SI_Write或SI_Read失败提示并终止操作，</dc:title>
  <dc:subject/>
  <dc:creator>zte</dc:creator>
  <cp:keywords/>
  <dc:description/>
  <cp:lastModifiedBy>photo</cp:lastModifiedBy>
  <cp:revision>2</cp:revision>
  <dcterms:created xsi:type="dcterms:W3CDTF">2013-05-22T13:59:00Z</dcterms:created>
  <dcterms:modified xsi:type="dcterms:W3CDTF">2013-05-22T13:59:00Z</dcterms:modified>
</cp:coreProperties>
</file>